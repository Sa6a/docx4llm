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E6972" w14:textId="0DFE0924" w:rsidR="00CF47CE" w:rsidRPr="009F71F8" w:rsidRDefault="007C791C">
      <w:pPr>
        <w:pStyle w:val="a7"/>
        <w:numPr>
          <w:ilvl w:val="0"/>
          <w:numId w:val="3"/>
        </w:numPr>
        <w:tabs>
          <w:tab w:val="left" w:pos="900"/>
        </w:tabs>
        <w:jc w:val="both"/>
        <w:rPr>
          <w:b/>
          <w:bCs/>
          <w:rPrChange w:id="0" w:author="Lawyer" w:date="2025-04-27T15:51:00Z" w16du:dateUtc="2025-04-27T12:51:00Z">
            <w:rPr/>
          </w:rPrChange>
        </w:rPr>
        <w:pPrChange w:id="1" w:author="Lawyer" w:date="2025-03-15T18:39:00Z" w16du:dateUtc="2025-03-15T15:39:00Z">
          <w:pPr>
            <w:pStyle w:val="a7"/>
            <w:numPr>
              <w:numId w:val="2"/>
            </w:numPr>
            <w:tabs>
              <w:tab w:val="left" w:pos="900"/>
            </w:tabs>
            <w:ind w:hanging="360"/>
            <w:jc w:val="both"/>
          </w:pPr>
        </w:pPrChange>
      </w:pPr>
      <w:r w:rsidRPr="009F71F8">
        <w:rPr>
          <w:b/>
          <w:bCs/>
          <w:rPrChange w:id="2" w:author="Lawyer" w:date="2025-04-27T15:51:00Z" w16du:dateUtc="2025-04-27T12:51:00Z">
            <w:rPr/>
          </w:rPrChange>
        </w:rPr>
        <w:t>DE FORTUITIS CASIBUS</w:t>
      </w:r>
    </w:p>
    <w:p w14:paraId="467C9368" w14:textId="597BA304" w:rsidR="00BB51FF" w:rsidRPr="007C791C" w:rsidRDefault="007C791C" w:rsidP="00BB51FF">
      <w:pPr>
        <w:numPr>
          <w:ilvl w:val="1"/>
          <w:numId w:val="1"/>
        </w:numPr>
        <w:tabs>
          <w:tab w:val="left" w:pos="900"/>
        </w:tabs>
        <w:ind w:left="0" w:firstLine="0"/>
        <w:jc w:val="both"/>
        <w:rPr>
          <w:ins w:id="3" w:author="Lawyer" w:date="2025-03-15T22:35:00Z" w16du:dateUtc="2025-03-15T19:35:00Z"/>
          <w:rFonts w:ascii="Arial" w:hAnsi="Arial" w:cs="Arial"/>
          <w:sz w:val="22"/>
          <w:szCs w:val="22"/>
          <w:lang w:val="en-US"/>
        </w:rPr>
      </w:pPr>
      <w:r w:rsidRPr="007C791C">
        <w:rPr>
          <w:rFonts w:ascii="Arial" w:hAnsi="Arial" w:cs="Arial"/>
          <w:sz w:val="22"/>
          <w:szCs w:val="22"/>
          <w:lang w:val="en-US"/>
        </w:rPr>
        <w:t xml:space="preserve">Sub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casibus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fortuitis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Partes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intellegunt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res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extraordinarias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et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inevitabiles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, quae tempore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pacti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initii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nec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praevidebantur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nec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evitari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poterant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, nec ex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voluntate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25785F">
        <w:rPr>
          <w:rFonts w:ascii="Arial" w:hAnsi="Arial" w:cs="Arial"/>
          <w:b/>
          <w:bCs/>
          <w:sz w:val="22"/>
          <w:szCs w:val="22"/>
          <w:lang w:val="en-US"/>
          <w:rPrChange w:id="4" w:author="Lawyer" w:date="2025-04-27T15:54:00Z" w16du:dateUtc="2025-04-27T12:54:00Z">
            <w:rPr>
              <w:rFonts w:ascii="Arial" w:hAnsi="Arial" w:cs="Arial"/>
              <w:sz w:val="22"/>
              <w:szCs w:val="22"/>
              <w:lang w:val="en-US"/>
            </w:rPr>
          </w:rPrChange>
        </w:rPr>
        <w:t>Partium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ortae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sunt. Tales res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includuntur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pestes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late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diffusae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, itemque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edicta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seu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decreta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a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magistratibus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civilibus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vel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municipalibus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lata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sive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secundum leges in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vige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sive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ex necessitate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iuris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non scripta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orta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etiam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si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in §</w:t>
      </w:r>
      <w:ins w:id="5" w:author="Lawyer" w:date="2025-03-22T17:37:00Z" w16du:dateUtc="2025-03-22T14:37:00Z">
        <w:r w:rsidR="00C62808" w:rsidRPr="009D046A">
          <w:rPr>
            <w:rFonts w:ascii="Arial" w:hAnsi="Arial" w:cs="Arial"/>
            <w:sz w:val="22"/>
            <w:szCs w:val="22"/>
            <w:lang w:val="en-US"/>
          </w:rPr>
          <w:t xml:space="preserve"> </w:t>
        </w:r>
        <w:r w:rsidR="00C62808" w:rsidRPr="007C791C">
          <w:rPr>
            <w:rFonts w:ascii="Arial" w:hAnsi="Arial" w:cs="Arial"/>
            <w:sz w:val="22"/>
            <w:szCs w:val="22"/>
            <w:lang w:val="en-US"/>
          </w:rPr>
          <w:t xml:space="preserve"> </w:t>
        </w:r>
      </w:ins>
      <w:ins w:id="6" w:author="Lawyer" w:date="2025-03-22T17:39:00Z" w16du:dateUtc="2025-03-22T14:39:00Z">
        <w:r w:rsidR="00C62808">
          <w:rPr>
            <w:rFonts w:ascii="Arial" w:hAnsi="Arial" w:cs="Arial"/>
            <w:sz w:val="22"/>
            <w:szCs w:val="22"/>
          </w:rPr>
          <w:fldChar w:fldCharType="begin"/>
        </w:r>
        <w:r w:rsidR="00C62808" w:rsidRPr="007C791C">
          <w:rPr>
            <w:rFonts w:ascii="Arial" w:hAnsi="Arial" w:cs="Arial"/>
            <w:sz w:val="22"/>
            <w:szCs w:val="22"/>
            <w:lang w:val="en-US"/>
          </w:rPr>
          <w:instrText xml:space="preserve"> REF _Ref193557576 \r \h </w:instrText>
        </w:r>
      </w:ins>
      <w:r w:rsidR="00C62808">
        <w:rPr>
          <w:rFonts w:ascii="Arial" w:hAnsi="Arial" w:cs="Arial"/>
          <w:sz w:val="22"/>
          <w:szCs w:val="22"/>
        </w:rPr>
      </w:r>
      <w:ins w:id="7" w:author="Lawyer" w:date="2025-03-22T17:39:00Z" w16du:dateUtc="2025-03-22T14:39:00Z">
        <w:r w:rsidR="00C62808">
          <w:rPr>
            <w:rFonts w:ascii="Arial" w:hAnsi="Arial" w:cs="Arial"/>
            <w:sz w:val="22"/>
            <w:szCs w:val="22"/>
          </w:rPr>
          <w:fldChar w:fldCharType="separate"/>
        </w:r>
        <w:r w:rsidR="00C62808" w:rsidRPr="007C791C">
          <w:rPr>
            <w:rFonts w:ascii="Arial" w:hAnsi="Arial" w:cs="Arial"/>
            <w:sz w:val="22"/>
            <w:szCs w:val="22"/>
            <w:lang w:val="en-US"/>
          </w:rPr>
          <w:t>6.3.3.2</w:t>
        </w:r>
        <w:r w:rsidR="00C62808">
          <w:rPr>
            <w:rFonts w:ascii="Arial" w:hAnsi="Arial" w:cs="Arial"/>
            <w:sz w:val="22"/>
            <w:szCs w:val="22"/>
          </w:rPr>
          <w:fldChar w:fldCharType="end"/>
        </w:r>
      </w:ins>
      <w:r w:rsidR="00BB51FF" w:rsidRPr="007C791C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quibus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ad hos casus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remediandos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consilia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capiuntur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>.</w:t>
      </w:r>
    </w:p>
    <w:p w14:paraId="2673E0F2" w14:textId="408999C6" w:rsidR="005648EE" w:rsidRPr="009F71F8" w:rsidRDefault="005648EE">
      <w:pPr>
        <w:tabs>
          <w:tab w:val="left" w:pos="900"/>
        </w:tabs>
        <w:jc w:val="both"/>
        <w:rPr>
          <w:rFonts w:ascii="Arial" w:hAnsi="Arial" w:cs="Arial"/>
          <w:i/>
          <w:iCs/>
          <w:sz w:val="22"/>
          <w:szCs w:val="22"/>
          <w:lang w:val="en-US"/>
          <w:rPrChange w:id="8" w:author="Lawyer" w:date="2025-04-27T15:51:00Z" w16du:dateUtc="2025-04-27T12:51:00Z">
            <w:rPr>
              <w:rFonts w:ascii="Arial" w:hAnsi="Arial" w:cs="Arial"/>
              <w:sz w:val="22"/>
              <w:szCs w:val="22"/>
            </w:rPr>
          </w:rPrChange>
        </w:rPr>
        <w:pPrChange w:id="9" w:author="Lawyer" w:date="2025-03-15T22:35:00Z" w16du:dateUtc="2025-03-15T19:35:00Z">
          <w:pPr>
            <w:numPr>
              <w:ilvl w:val="1"/>
              <w:numId w:val="1"/>
            </w:numPr>
            <w:tabs>
              <w:tab w:val="left" w:pos="900"/>
            </w:tabs>
            <w:ind w:left="720" w:hanging="360"/>
            <w:jc w:val="both"/>
          </w:pPr>
        </w:pPrChange>
      </w:pPr>
      <w:ins w:id="10" w:author="Lawyer" w:date="2025-03-15T22:35:00Z" w16du:dateUtc="2025-03-15T19:35:00Z">
        <w:r w:rsidRPr="007C791C">
          <w:rPr>
            <w:rFonts w:ascii="Arial" w:hAnsi="Arial" w:cs="Arial"/>
            <w:sz w:val="22"/>
            <w:szCs w:val="22"/>
            <w:lang w:val="en-US"/>
          </w:rPr>
          <w:tab/>
        </w:r>
      </w:ins>
      <w:ins w:id="11" w:author="Lawyer" w:date="2025-04-23T09:00:00Z" w16du:dateUtc="2025-04-23T06:00:00Z"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12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Ad tales casus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13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etiam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14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15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referri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16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17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possunt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18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: clades naturales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19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ut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20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terrae motus, inundationes,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21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aut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22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23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siccitates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24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graves;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25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bella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26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27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civilia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28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vel externa;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29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edicta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30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ab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31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imperatore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32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33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aut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34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35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senatu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36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ex tempore promulgata, quae commercium, itineraria vel coetum publicum prohibent; itemque pestilentiae quae urbem </w:t>
        </w:r>
        <w:r w:rsidR="00523220" w:rsidRPr="009F71F8">
          <w:rPr>
            <w:rFonts w:ascii="Arial" w:hAnsi="Arial" w:cs="Arial"/>
            <w:i/>
            <w:iCs/>
            <w:noProof/>
            <w:sz w:val="22"/>
            <w:szCs w:val="22"/>
            <w:lang w:val="en-US"/>
            <w:rPrChange w:id="37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aut</w:t>
        </w:r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38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39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provinciam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40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41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vastant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42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et ex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43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quibus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44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45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officia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46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publica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47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aut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48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49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privata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50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sine culpa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51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morari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52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53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coguntur</w:t>
        </w:r>
        <w:proofErr w:type="spellEnd"/>
        <w:r w:rsidR="00523220" w:rsidRPr="009F71F8">
          <w:rPr>
            <w:rFonts w:ascii="Arial" w:hAnsi="Arial" w:cs="Arial"/>
            <w:i/>
            <w:iCs/>
            <w:sz w:val="22"/>
            <w:szCs w:val="22"/>
            <w:lang w:val="en-US"/>
            <w:rPrChange w:id="54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t>.</w:t>
        </w:r>
      </w:ins>
    </w:p>
    <w:p w14:paraId="6899FD14" w14:textId="53030016" w:rsidR="008F4BB2" w:rsidRPr="007C791C" w:rsidRDefault="007C791C" w:rsidP="00BB51FF">
      <w:pPr>
        <w:numPr>
          <w:ilvl w:val="1"/>
          <w:numId w:val="1"/>
        </w:numPr>
        <w:tabs>
          <w:tab w:val="left" w:pos="900"/>
        </w:tabs>
        <w:ind w:left="0" w:firstLine="0"/>
        <w:jc w:val="both"/>
        <w:rPr>
          <w:ins w:id="55" w:author="Lawyer" w:date="2025-03-16T12:35:00Z" w16du:dateUtc="2025-03-16T09:35:00Z"/>
          <w:rFonts w:ascii="Arial" w:hAnsi="Arial" w:cs="Arial"/>
          <w:sz w:val="22"/>
          <w:szCs w:val="22"/>
          <w:lang w:val="en-US"/>
        </w:rPr>
      </w:pPr>
      <w:r w:rsidRPr="007C791C">
        <w:rPr>
          <w:rFonts w:ascii="Arial" w:hAnsi="Arial" w:cs="Arial"/>
          <w:sz w:val="22"/>
          <w:szCs w:val="22"/>
          <w:lang w:val="en-US"/>
        </w:rPr>
        <w:t xml:space="preserve">Pars,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cuius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obligationes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ob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casum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fortuitum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impleri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non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possunt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debet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sine mora alteram Partem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certiorem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facere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de natura, initio et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duratione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eventus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adversi</w:t>
      </w:r>
      <w:proofErr w:type="spellEnd"/>
      <w:del w:id="56" w:author="Lawyer" w:date="2025-04-27T15:55:00Z" w16du:dateUtc="2025-04-27T12:55:00Z">
        <w:r w:rsidRPr="007C791C" w:rsidDel="0025785F">
          <w:rPr>
            <w:rFonts w:ascii="Arial" w:hAnsi="Arial" w:cs="Arial"/>
            <w:sz w:val="22"/>
            <w:szCs w:val="22"/>
            <w:lang w:val="en-US"/>
          </w:rPr>
          <w:delText xml:space="preserve">, simulque modum quo haec res ad exsecutionem </w:delText>
        </w:r>
        <w:r w:rsidRPr="009F71F8" w:rsidDel="0025785F">
          <w:rPr>
            <w:rFonts w:ascii="Arial" w:hAnsi="Arial" w:cs="Arial"/>
            <w:sz w:val="22"/>
            <w:szCs w:val="22"/>
            <w:u w:val="single"/>
            <w:lang w:val="en-US"/>
            <w:rPrChange w:id="57" w:author="Lawyer" w:date="2025-04-27T15:51:00Z" w16du:dateUtc="2025-04-27T12:51:00Z">
              <w:rPr>
                <w:rFonts w:ascii="Arial" w:hAnsi="Arial" w:cs="Arial"/>
                <w:sz w:val="22"/>
                <w:szCs w:val="22"/>
                <w:lang w:val="en-US"/>
              </w:rPr>
            </w:rPrChange>
          </w:rPr>
          <w:delText>contractus pertinet</w:delText>
        </w:r>
      </w:del>
      <w:r w:rsidRPr="007C791C">
        <w:rPr>
          <w:rFonts w:ascii="Arial" w:hAnsi="Arial" w:cs="Arial"/>
          <w:sz w:val="22"/>
          <w:szCs w:val="22"/>
          <w:lang w:val="en-US"/>
        </w:rPr>
        <w:t>.</w:t>
      </w:r>
      <w:r w:rsidR="00BB51FF" w:rsidRPr="007C791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BBE097E" w14:textId="479C533A" w:rsidR="00CF47CE" w:rsidRPr="007C791C" w:rsidRDefault="007C791C">
      <w:pPr>
        <w:numPr>
          <w:ilvl w:val="1"/>
          <w:numId w:val="4"/>
        </w:numPr>
        <w:tabs>
          <w:tab w:val="left" w:pos="900"/>
        </w:tabs>
        <w:ind w:left="0" w:firstLine="0"/>
        <w:jc w:val="both"/>
        <w:rPr>
          <w:ins w:id="58" w:author="Lawyer" w:date="2025-03-23T17:02:00Z" w16du:dateUtc="2025-03-23T14:02:00Z"/>
          <w:rFonts w:ascii="Arial" w:hAnsi="Arial" w:cs="Arial"/>
          <w:sz w:val="22"/>
          <w:szCs w:val="22"/>
          <w:lang w:val="en-US"/>
        </w:rPr>
      </w:pPr>
      <w:r w:rsidRPr="007C791C">
        <w:rPr>
          <w:rFonts w:ascii="Arial" w:hAnsi="Arial" w:cs="Arial"/>
          <w:sz w:val="22"/>
          <w:szCs w:val="22"/>
          <w:lang w:val="en-US"/>
        </w:rPr>
        <w:t xml:space="preserve">Si haec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notificatio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omittatur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, Pars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impedita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non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poterit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se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liberare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ab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obligatione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nec a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responsabilitate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se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defendere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sub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praetextu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 xml:space="preserve"> vis </w:t>
      </w:r>
      <w:proofErr w:type="spellStart"/>
      <w:r w:rsidRPr="007C791C">
        <w:rPr>
          <w:rFonts w:ascii="Arial" w:hAnsi="Arial" w:cs="Arial"/>
          <w:sz w:val="22"/>
          <w:szCs w:val="22"/>
          <w:lang w:val="en-US"/>
        </w:rPr>
        <w:t>maioris</w:t>
      </w:r>
      <w:proofErr w:type="spellEnd"/>
      <w:r w:rsidRPr="007C791C">
        <w:rPr>
          <w:rFonts w:ascii="Arial" w:hAnsi="Arial" w:cs="Arial"/>
          <w:sz w:val="22"/>
          <w:szCs w:val="22"/>
          <w:lang w:val="en-US"/>
        </w:rPr>
        <w:t>.</w:t>
      </w:r>
    </w:p>
    <w:p w14:paraId="76668F01" w14:textId="33AA8989" w:rsidR="00F33798" w:rsidRDefault="00523220">
      <w:pPr>
        <w:tabs>
          <w:tab w:val="left" w:pos="900"/>
        </w:tabs>
        <w:jc w:val="both"/>
        <w:rPr>
          <w:ins w:id="59" w:author="Lawyer" w:date="2025-03-15T22:34:00Z" w16du:dateUtc="2025-03-15T19:34:00Z"/>
          <w:rFonts w:ascii="Arial" w:hAnsi="Arial" w:cs="Arial"/>
          <w:sz w:val="22"/>
          <w:szCs w:val="22"/>
        </w:rPr>
        <w:pPrChange w:id="60" w:author="Lawyer" w:date="2025-03-23T17:02:00Z" w16du:dateUtc="2025-03-23T14:02:00Z">
          <w:pPr>
            <w:numPr>
              <w:ilvl w:val="1"/>
              <w:numId w:val="1"/>
            </w:numPr>
            <w:tabs>
              <w:tab w:val="left" w:pos="900"/>
            </w:tabs>
            <w:ind w:left="720" w:hanging="360"/>
            <w:jc w:val="both"/>
          </w:pPr>
        </w:pPrChange>
      </w:pPr>
      <w:ins w:id="61" w:author="Lawyer" w:date="2025-04-23T09:01:00Z" w16du:dateUtc="2025-04-23T06:01:00Z">
        <w:r w:rsidRPr="00523220">
          <w:rPr>
            <w:rFonts w:ascii="Arial" w:hAnsi="Arial" w:cs="Arial"/>
            <w:noProof/>
            <w:sz w:val="22"/>
            <w:szCs w:val="22"/>
          </w:rPr>
          <w:drawing>
            <wp:inline distT="0" distB="0" distL="0" distR="0" wp14:anchorId="306B2E8D" wp14:editId="1AE5B2A3">
              <wp:extent cx="4711700" cy="3390900"/>
              <wp:effectExtent l="0" t="0" r="0" b="0"/>
              <wp:docPr id="784238200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84238200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11700" cy="3390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9AE4A4E" w14:textId="7DBE8AF1" w:rsidR="008910A2" w:rsidRPr="00835176" w:rsidRDefault="005648EE">
      <w:pPr>
        <w:tabs>
          <w:tab w:val="left" w:pos="900"/>
        </w:tabs>
        <w:jc w:val="both"/>
        <w:rPr>
          <w:ins w:id="62" w:author="Lawyer" w:date="2025-03-03T22:41:00Z" w16du:dateUtc="2025-03-03T19:41:00Z"/>
          <w:rFonts w:ascii="Arial" w:hAnsi="Arial" w:cs="Arial"/>
          <w:sz w:val="22"/>
          <w:szCs w:val="22"/>
          <w:lang w:val="en-US"/>
        </w:rPr>
        <w:pPrChange w:id="63" w:author="Lawyer" w:date="2025-03-16T12:41:00Z" w16du:dateUtc="2025-03-16T09:41:00Z">
          <w:pPr>
            <w:numPr>
              <w:ilvl w:val="1"/>
              <w:numId w:val="1"/>
            </w:numPr>
            <w:tabs>
              <w:tab w:val="left" w:pos="900"/>
            </w:tabs>
            <w:ind w:left="720" w:hanging="360"/>
            <w:jc w:val="both"/>
          </w:pPr>
        </w:pPrChange>
      </w:pPr>
      <w:ins w:id="64" w:author="Lawyer" w:date="2025-03-15T22:34:00Z" w16du:dateUtc="2025-03-15T19:34:00Z">
        <w:r>
          <w:rPr>
            <w:rFonts w:ascii="Arial" w:hAnsi="Arial" w:cs="Arial"/>
            <w:sz w:val="22"/>
            <w:szCs w:val="22"/>
          </w:rPr>
          <w:tab/>
        </w:r>
      </w:ins>
      <w:ins w:id="65" w:author="Lawyer" w:date="2025-04-23T09:02:00Z" w16du:dateUtc="2025-04-23T06:02:00Z">
        <w:r w:rsidR="00523220" w:rsidRPr="00835176">
          <w:rPr>
            <w:rFonts w:ascii="Arial" w:hAnsi="Arial" w:cs="Arial"/>
            <w:sz w:val="22"/>
            <w:szCs w:val="22"/>
            <w:lang w:val="en-US"/>
          </w:rPr>
          <w:t xml:space="preserve">Ecce quomodo hoc in scriptura </w:t>
        </w:r>
        <w:proofErr w:type="spellStart"/>
        <w:r w:rsidR="00523220" w:rsidRPr="00835176">
          <w:rPr>
            <w:rFonts w:ascii="Arial" w:hAnsi="Arial" w:cs="Arial"/>
            <w:sz w:val="22"/>
            <w:szCs w:val="22"/>
            <w:lang w:val="en-US"/>
          </w:rPr>
          <w:t>exhiberi</w:t>
        </w:r>
        <w:proofErr w:type="spellEnd"/>
        <w:r w:rsidR="00523220" w:rsidRPr="00835176">
          <w:rPr>
            <w:rFonts w:ascii="Arial" w:hAnsi="Arial" w:cs="Arial"/>
            <w:sz w:val="22"/>
            <w:szCs w:val="22"/>
            <w:lang w:val="en-US"/>
          </w:rPr>
          <w:t xml:space="preserve"> </w:t>
        </w:r>
        <w:proofErr w:type="spellStart"/>
        <w:r w:rsidR="00523220" w:rsidRPr="00835176">
          <w:rPr>
            <w:rFonts w:ascii="Arial" w:hAnsi="Arial" w:cs="Arial"/>
            <w:sz w:val="22"/>
            <w:szCs w:val="22"/>
            <w:lang w:val="en-US"/>
          </w:rPr>
          <w:t>potuisset</w:t>
        </w:r>
      </w:ins>
      <w:proofErr w:type="spellEnd"/>
      <w:ins w:id="66" w:author="Lawyer" w:date="2025-03-15T22:35:00Z" w16du:dateUtc="2025-03-15T19:35:00Z">
        <w:r w:rsidRPr="00835176">
          <w:rPr>
            <w:rFonts w:ascii="Arial" w:hAnsi="Arial" w:cs="Arial"/>
            <w:sz w:val="22"/>
            <w:szCs w:val="22"/>
            <w:lang w:val="en-US"/>
          </w:rPr>
          <w:t>.</w:t>
        </w:r>
      </w:ins>
    </w:p>
    <w:p w14:paraId="342FE6CE" w14:textId="698D6B3C" w:rsidR="00BB51FF" w:rsidRPr="007C791C" w:rsidRDefault="00BB51FF" w:rsidP="008F4BB2">
      <w:pPr>
        <w:numPr>
          <w:ilvl w:val="1"/>
          <w:numId w:val="4"/>
        </w:numPr>
        <w:tabs>
          <w:tab w:val="left" w:pos="900"/>
        </w:tabs>
        <w:ind w:left="0" w:firstLine="0"/>
        <w:jc w:val="both"/>
        <w:rPr>
          <w:ins w:id="67" w:author="Lawyer" w:date="2025-03-22T17:35:00Z" w16du:dateUtc="2025-03-22T14:35:00Z"/>
          <w:rFonts w:ascii="Arial" w:hAnsi="Arial" w:cs="Arial"/>
          <w:sz w:val="22"/>
          <w:szCs w:val="22"/>
          <w:lang w:val="en-US"/>
        </w:rPr>
      </w:pPr>
      <w:del w:id="68" w:author="Lawyer" w:date="2025-03-03T22:41:00Z" w16du:dateUtc="2025-03-03T19:41:00Z">
        <w:r w:rsidRPr="007C791C" w:rsidDel="00CF47CE">
          <w:rPr>
            <w:rFonts w:ascii="Arial" w:hAnsi="Arial" w:cs="Arial"/>
            <w:sz w:val="22"/>
            <w:szCs w:val="22"/>
            <w:lang w:val="en-US"/>
          </w:rPr>
          <w:delText xml:space="preserve"> </w:delText>
        </w:r>
      </w:del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Pars quae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notificationem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fecerit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debet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 documenta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idonea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ostendere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 intra triduum (3 dies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laborantes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)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postquam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talia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 testimonia a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potestate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competenti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C791C" w:rsidRPr="007C791C">
        <w:rPr>
          <w:rFonts w:ascii="Arial" w:hAnsi="Arial" w:cs="Arial"/>
          <w:sz w:val="22"/>
          <w:szCs w:val="22"/>
          <w:lang w:val="en-US"/>
        </w:rPr>
        <w:t>acceperit</w:t>
      </w:r>
      <w:proofErr w:type="spellEnd"/>
      <w:r w:rsidR="007C791C" w:rsidRPr="007C791C">
        <w:rPr>
          <w:rFonts w:ascii="Arial" w:hAnsi="Arial" w:cs="Arial"/>
          <w:sz w:val="22"/>
          <w:szCs w:val="22"/>
          <w:lang w:val="en-US"/>
        </w:rPr>
        <w:t>.</w:t>
      </w:r>
      <w:commentRangeStart w:id="69"/>
      <w:r>
        <w:rPr>
          <w:rStyle w:val="af4"/>
          <w:rFonts w:ascii="Arial" w:hAnsi="Arial" w:cs="Arial"/>
          <w:sz w:val="22"/>
          <w:szCs w:val="22"/>
        </w:rPr>
        <w:footnoteReference w:id="1"/>
      </w:r>
      <w:commentRangeEnd w:id="69"/>
      <w:r w:rsidR="00F36660">
        <w:rPr>
          <w:rStyle w:val="ac"/>
        </w:rPr>
        <w:commentReference w:id="69"/>
      </w:r>
      <w:r w:rsidRPr="007C791C">
        <w:rPr>
          <w:rFonts w:ascii="Arial" w:hAnsi="Arial" w:cs="Arial"/>
          <w:sz w:val="22"/>
          <w:szCs w:val="22"/>
          <w:lang w:val="en-US"/>
        </w:rPr>
        <w:t>.</w:t>
      </w:r>
    </w:p>
    <w:p w14:paraId="7B2F9E3D" w14:textId="2973AF6D" w:rsidR="00D9756E" w:rsidRPr="00D9756E" w:rsidRDefault="00F91459">
      <w:pPr>
        <w:pStyle w:val="a7"/>
        <w:numPr>
          <w:ilvl w:val="2"/>
          <w:numId w:val="4"/>
        </w:numPr>
        <w:tabs>
          <w:tab w:val="left" w:pos="900"/>
        </w:tabs>
        <w:jc w:val="both"/>
        <w:rPr>
          <w:ins w:id="70" w:author="Lawyer" w:date="2025-03-22T17:36:00Z" w16du:dateUtc="2025-03-22T14:36:00Z"/>
          <w:rFonts w:ascii="Arial" w:hAnsi="Arial" w:cs="Arial"/>
          <w:sz w:val="22"/>
          <w:szCs w:val="22"/>
          <w:lang w:val="en-US"/>
          <w:rPrChange w:id="71" w:author="Lawyer" w:date="2025-03-22T17:36:00Z" w16du:dateUtc="2025-03-22T14:36:00Z">
            <w:rPr>
              <w:ins w:id="72" w:author="Lawyer" w:date="2025-03-22T17:36:00Z" w16du:dateUtc="2025-03-22T14:36:00Z"/>
              <w:lang w:val="en-US"/>
            </w:rPr>
          </w:rPrChange>
        </w:rPr>
        <w:pPrChange w:id="73" w:author="Lawyer" w:date="2025-03-22T17:36:00Z" w16du:dateUtc="2025-03-22T14:36:00Z">
          <w:pPr>
            <w:tabs>
              <w:tab w:val="left" w:pos="900"/>
            </w:tabs>
            <w:jc w:val="both"/>
          </w:pPr>
        </w:pPrChange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Casuum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series</w:t>
      </w:r>
      <w:ins w:id="74" w:author="Lawyer" w:date="2025-03-22T17:35:00Z" w16du:dateUtc="2025-03-22T14:35:00Z">
        <w:r w:rsidR="00D9756E" w:rsidRPr="00D9756E">
          <w:rPr>
            <w:rFonts w:ascii="Arial" w:hAnsi="Arial" w:cs="Arial"/>
            <w:sz w:val="22"/>
            <w:szCs w:val="22"/>
            <w:lang w:val="en-US"/>
            <w:rPrChange w:id="75" w:author="Lawyer" w:date="2025-03-22T17:36:00Z" w16du:dateUtc="2025-03-22T14:36:00Z">
              <w:rPr>
                <w:lang w:val="en-US"/>
              </w:rPr>
            </w:rPrChange>
          </w:rPr>
          <w:t>:</w:t>
        </w:r>
      </w:ins>
    </w:p>
    <w:p w14:paraId="463C4026" w14:textId="661156B7" w:rsidR="00D9756E" w:rsidRDefault="00F91459" w:rsidP="00D9756E">
      <w:pPr>
        <w:pStyle w:val="a7"/>
        <w:numPr>
          <w:ilvl w:val="0"/>
          <w:numId w:val="6"/>
        </w:numPr>
        <w:tabs>
          <w:tab w:val="left" w:pos="900"/>
        </w:tabs>
        <w:jc w:val="both"/>
        <w:rPr>
          <w:ins w:id="76" w:author="Lawyer" w:date="2025-03-22T17:36:00Z" w16du:dateUtc="2025-03-22T14:36:00Z"/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Incendium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amplum</w:t>
      </w:r>
      <w:proofErr w:type="spellEnd"/>
    </w:p>
    <w:p w14:paraId="0647F21E" w14:textId="1B355A2E" w:rsidR="00D9756E" w:rsidRDefault="00F91459" w:rsidP="00D9756E">
      <w:pPr>
        <w:pStyle w:val="a7"/>
        <w:numPr>
          <w:ilvl w:val="0"/>
          <w:numId w:val="6"/>
        </w:numPr>
        <w:tabs>
          <w:tab w:val="left" w:pos="900"/>
        </w:tabs>
        <w:jc w:val="both"/>
        <w:rPr>
          <w:ins w:id="77" w:author="Lawyer" w:date="2025-03-22T17:36:00Z" w16du:dateUtc="2025-03-22T14:36:00Z"/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>Motus terrae</w:t>
      </w:r>
    </w:p>
    <w:p w14:paraId="657C5402" w14:textId="141C59C4" w:rsidR="00D9756E" w:rsidRDefault="00F91459" w:rsidP="00D9756E">
      <w:pPr>
        <w:pStyle w:val="a7"/>
        <w:numPr>
          <w:ilvl w:val="0"/>
          <w:numId w:val="6"/>
        </w:numPr>
        <w:tabs>
          <w:tab w:val="left" w:pos="900"/>
        </w:tabs>
        <w:jc w:val="both"/>
        <w:rPr>
          <w:ins w:id="78" w:author="Lawyer" w:date="2025-03-22T17:45:00Z" w16du:dateUtc="2025-03-22T14:45:00Z"/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 xml:space="preserve">Clades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nauticae</w:t>
      </w:r>
      <w:proofErr w:type="spellEnd"/>
      <w:ins w:id="79" w:author="Lawyer" w:date="2025-03-22T17:45:00Z" w16du:dateUtc="2025-03-22T14:45:00Z">
        <w:r w:rsidR="0044083D">
          <w:rPr>
            <w:rFonts w:ascii="Arial" w:hAnsi="Arial" w:cs="Arial"/>
            <w:sz w:val="22"/>
            <w:szCs w:val="22"/>
            <w:lang w:val="en-US"/>
          </w:rPr>
          <w:t>:</w:t>
        </w:r>
      </w:ins>
    </w:p>
    <w:p w14:paraId="614EC442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Naufragium</w:t>
      </w:r>
      <w:proofErr w:type="spellEnd"/>
    </w:p>
    <w:p w14:paraId="25CC0992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Fluctus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immanes</w:t>
      </w:r>
      <w:proofErr w:type="spellEnd"/>
    </w:p>
    <w:p w14:paraId="1F97E79B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 xml:space="preserve">Impedimenta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portuaria</w:t>
      </w:r>
      <w:proofErr w:type="spellEnd"/>
    </w:p>
    <w:p w14:paraId="219CD650" w14:textId="77777777" w:rsidR="00F91459" w:rsidRPr="0025785F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ins w:id="80" w:author="Lawyer" w:date="2025-04-27T15:56:00Z" w16du:dateUtc="2025-04-27T12:56:00Z"/>
          <w:rFonts w:ascii="Arial" w:hAnsi="Arial" w:cs="Arial"/>
          <w:sz w:val="22"/>
          <w:szCs w:val="22"/>
          <w:lang w:val="en-US"/>
          <w:rPrChange w:id="81" w:author="Lawyer" w:date="2025-04-27T15:56:00Z" w16du:dateUtc="2025-04-27T12:56:00Z">
            <w:rPr>
              <w:ins w:id="82" w:author="Lawyer" w:date="2025-04-27T15:56:00Z" w16du:dateUtc="2025-04-27T12:56:00Z"/>
              <w:rFonts w:ascii="Arial" w:hAnsi="Arial" w:cs="Arial"/>
              <w:sz w:val="22"/>
              <w:szCs w:val="22"/>
            </w:rPr>
          </w:rPrChange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Prohibitiones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navium</w:t>
      </w:r>
      <w:proofErr w:type="spellEnd"/>
    </w:p>
    <w:p w14:paraId="44434C00" w14:textId="3EC60BA2" w:rsidR="0025785F" w:rsidRPr="00F91459" w:rsidRDefault="0025785F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ins w:id="83" w:author="Lawyer" w:date="2025-04-27T15:56:00Z" w16du:dateUtc="2025-04-27T12:56:00Z">
        <w:r>
          <w:rPr>
            <w:rFonts w:ascii="Arial" w:hAnsi="Arial" w:cs="Arial"/>
            <w:sz w:val="22"/>
            <w:szCs w:val="22"/>
            <w:lang w:val="en-US"/>
          </w:rPr>
          <w:t>Submersio</w:t>
        </w:r>
      </w:ins>
    </w:p>
    <w:p w14:paraId="18D68CF6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>Militia maritima</w:t>
      </w:r>
    </w:p>
    <w:p w14:paraId="79EA814C" w14:textId="68A6FB53" w:rsidR="00F91459" w:rsidRPr="00F91459" w:rsidDel="0025785F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del w:id="84" w:author="Lawyer" w:date="2025-04-27T15:54:00Z" w16du:dateUtc="2025-04-27T12:54:00Z"/>
          <w:rFonts w:ascii="Arial" w:hAnsi="Arial" w:cs="Arial"/>
          <w:sz w:val="22"/>
          <w:szCs w:val="22"/>
          <w:lang w:val="en-US"/>
        </w:rPr>
      </w:pPr>
      <w:del w:id="85" w:author="Lawyer" w:date="2025-04-27T15:54:00Z" w16du:dateUtc="2025-04-27T12:54:00Z">
        <w:r w:rsidRPr="00F91459" w:rsidDel="0025785F">
          <w:rPr>
            <w:rFonts w:ascii="Arial" w:hAnsi="Arial" w:cs="Arial"/>
            <w:sz w:val="22"/>
            <w:szCs w:val="22"/>
            <w:lang w:val="en-US"/>
          </w:rPr>
          <w:delText>Submersio</w:delText>
        </w:r>
      </w:del>
    </w:p>
    <w:p w14:paraId="346F28D6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Interdictum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a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praefecto</w:t>
      </w:r>
      <w:proofErr w:type="spellEnd"/>
    </w:p>
    <w:p w14:paraId="277E66B2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Interruptio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commeatus</w:t>
      </w:r>
      <w:proofErr w:type="spellEnd"/>
    </w:p>
    <w:p w14:paraId="3736830C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Abolitio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portoria</w:t>
      </w:r>
      <w:proofErr w:type="spellEnd"/>
    </w:p>
    <w:p w14:paraId="414E28AB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Inopia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remorum</w:t>
      </w:r>
      <w:proofErr w:type="spellEnd"/>
    </w:p>
    <w:p w14:paraId="6E7B02A2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Pugna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navalis</w:t>
      </w:r>
      <w:proofErr w:type="spellEnd"/>
    </w:p>
    <w:p w14:paraId="0020EAE1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Stagnatio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mercaturae</w:t>
      </w:r>
      <w:proofErr w:type="spellEnd"/>
    </w:p>
    <w:p w14:paraId="09DF6E1E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>Lues maritima</w:t>
      </w:r>
    </w:p>
    <w:p w14:paraId="5B90271A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lastRenderedPageBreak/>
        <w:t xml:space="preserve">Furtum in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transitu</w:t>
      </w:r>
      <w:proofErr w:type="spellEnd"/>
    </w:p>
    <w:p w14:paraId="4438ED1F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Periculum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belli</w:t>
      </w:r>
    </w:p>
    <w:p w14:paraId="56EDA344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Evacuatio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portuum</w:t>
      </w:r>
      <w:proofErr w:type="spellEnd"/>
    </w:p>
    <w:p w14:paraId="759D3BD8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Expulsio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nautarum</w:t>
      </w:r>
      <w:proofErr w:type="spellEnd"/>
    </w:p>
    <w:p w14:paraId="2C0DCD00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Destructio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mercis</w:t>
      </w:r>
      <w:proofErr w:type="spellEnd"/>
    </w:p>
    <w:p w14:paraId="287E3252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 xml:space="preserve">Clausura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fluminum</w:t>
      </w:r>
      <w:proofErr w:type="spellEnd"/>
    </w:p>
    <w:p w14:paraId="0C5D4BE9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Interitus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conductorum</w:t>
      </w:r>
      <w:proofErr w:type="spellEnd"/>
    </w:p>
    <w:p w14:paraId="7235CE22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 xml:space="preserve">Commotio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popularis</w:t>
      </w:r>
      <w:proofErr w:type="spellEnd"/>
    </w:p>
    <w:p w14:paraId="1531D9CD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Detrimentum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navium</w:t>
      </w:r>
      <w:proofErr w:type="spellEnd"/>
    </w:p>
    <w:p w14:paraId="347D5315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Contaminatio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aquarum</w:t>
      </w:r>
      <w:proofErr w:type="spellEnd"/>
    </w:p>
    <w:p w14:paraId="46E91CA7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Prohibitio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mercatus</w:t>
      </w:r>
      <w:proofErr w:type="spellEnd"/>
    </w:p>
    <w:p w14:paraId="77FD0C34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 xml:space="preserve">Clades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meteorologica</w:t>
      </w:r>
      <w:proofErr w:type="spellEnd"/>
    </w:p>
    <w:p w14:paraId="41CA296A" w14:textId="77777777" w:rsidR="00F91459" w:rsidRPr="00F91459" w:rsidRDefault="00F91459" w:rsidP="00F91459">
      <w:pPr>
        <w:pStyle w:val="a7"/>
        <w:numPr>
          <w:ilvl w:val="0"/>
          <w:numId w:val="8"/>
        </w:numPr>
        <w:tabs>
          <w:tab w:val="left" w:pos="900"/>
        </w:tabs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Defectus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navigationis</w:t>
      </w:r>
      <w:proofErr w:type="spellEnd"/>
    </w:p>
    <w:p w14:paraId="498049FF" w14:textId="77777777" w:rsidR="00D9756E" w:rsidRPr="00D9756E" w:rsidRDefault="00D9756E">
      <w:pPr>
        <w:tabs>
          <w:tab w:val="left" w:pos="900"/>
        </w:tabs>
        <w:jc w:val="both"/>
        <w:rPr>
          <w:ins w:id="86" w:author="Lawyer" w:date="2025-03-15T22:45:00Z" w16du:dateUtc="2025-03-15T19:45:00Z"/>
          <w:rFonts w:ascii="Arial" w:hAnsi="Arial" w:cs="Arial"/>
          <w:sz w:val="22"/>
          <w:szCs w:val="22"/>
          <w:lang w:val="en-US"/>
          <w:rPrChange w:id="87" w:author="Lawyer" w:date="2025-03-22T17:35:00Z" w16du:dateUtc="2025-03-22T14:35:00Z">
            <w:rPr>
              <w:ins w:id="88" w:author="Lawyer" w:date="2025-03-15T22:45:00Z" w16du:dateUtc="2025-03-15T19:45:00Z"/>
              <w:rFonts w:ascii="Arial" w:hAnsi="Arial" w:cs="Arial"/>
              <w:sz w:val="22"/>
              <w:szCs w:val="22"/>
            </w:rPr>
          </w:rPrChange>
        </w:rPr>
        <w:pPrChange w:id="89" w:author="Lawyer" w:date="2025-03-22T17:35:00Z" w16du:dateUtc="2025-03-22T14:35:00Z">
          <w:pPr>
            <w:numPr>
              <w:ilvl w:val="1"/>
              <w:numId w:val="1"/>
            </w:numPr>
            <w:tabs>
              <w:tab w:val="left" w:pos="900"/>
            </w:tabs>
            <w:ind w:left="720" w:hanging="360"/>
            <w:jc w:val="both"/>
          </w:pPr>
        </w:pPrChange>
      </w:pPr>
    </w:p>
    <w:p w14:paraId="0FB2573E" w14:textId="42DE2DC5" w:rsidR="00307882" w:rsidRDefault="00F91459" w:rsidP="008F4BB2">
      <w:pPr>
        <w:numPr>
          <w:ilvl w:val="1"/>
          <w:numId w:val="4"/>
        </w:numPr>
        <w:tabs>
          <w:tab w:val="left" w:pos="900"/>
        </w:tabs>
        <w:ind w:left="0" w:firstLine="0"/>
        <w:jc w:val="both"/>
        <w:rPr>
          <w:ins w:id="90" w:author="Lawyer" w:date="2025-03-22T16:26:00Z" w16du:dateUtc="2025-03-22T13:26:00Z"/>
          <w:rFonts w:ascii="Arial" w:hAnsi="Arial" w:cs="Arial"/>
          <w:sz w:val="22"/>
          <w:szCs w:val="22"/>
        </w:rPr>
      </w:pPr>
      <w:r w:rsidRPr="00F91459">
        <w:rPr>
          <w:rFonts w:ascii="Arial" w:hAnsi="Arial" w:cs="Arial"/>
          <w:sz w:val="22"/>
          <w:szCs w:val="22"/>
          <w:lang w:val="en-US"/>
        </w:rPr>
        <w:t xml:space="preserve">De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aliis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casibus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considerationis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>:</w:t>
      </w:r>
    </w:p>
    <w:p w14:paraId="473B08A3" w14:textId="7E8F473C" w:rsidR="008743B6" w:rsidRDefault="00F91459" w:rsidP="008743B6">
      <w:pPr>
        <w:pStyle w:val="a7"/>
        <w:numPr>
          <w:ilvl w:val="2"/>
          <w:numId w:val="4"/>
        </w:numPr>
        <w:tabs>
          <w:tab w:val="left" w:pos="900"/>
        </w:tabs>
        <w:jc w:val="both"/>
        <w:rPr>
          <w:ins w:id="91" w:author="Lawyer" w:date="2025-03-22T16:27:00Z" w16du:dateUtc="2025-03-22T13:27:00Z"/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Tempestates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inopinatae</w:t>
      </w:r>
      <w:proofErr w:type="spellEnd"/>
    </w:p>
    <w:p w14:paraId="010774A2" w14:textId="48C30AAD" w:rsidR="008743B6" w:rsidRDefault="00F91459" w:rsidP="008743B6">
      <w:pPr>
        <w:pStyle w:val="a7"/>
        <w:numPr>
          <w:ilvl w:val="2"/>
          <w:numId w:val="4"/>
        </w:numPr>
        <w:tabs>
          <w:tab w:val="left" w:pos="900"/>
        </w:tabs>
        <w:jc w:val="both"/>
        <w:rPr>
          <w:ins w:id="92" w:author="Lawyer" w:date="2025-03-22T16:27:00Z" w16du:dateUtc="2025-03-22T13:27:00Z"/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Invasiones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barbarorum</w:t>
      </w:r>
      <w:proofErr w:type="spellEnd"/>
    </w:p>
    <w:p w14:paraId="5FD4F4F5" w14:textId="466C165D" w:rsidR="008743B6" w:rsidRDefault="00F91459" w:rsidP="008743B6">
      <w:pPr>
        <w:pStyle w:val="a7"/>
        <w:numPr>
          <w:ilvl w:val="2"/>
          <w:numId w:val="4"/>
        </w:numPr>
        <w:tabs>
          <w:tab w:val="left" w:pos="900"/>
        </w:tabs>
        <w:jc w:val="both"/>
        <w:rPr>
          <w:ins w:id="93" w:author="Lawyer" w:date="2025-03-22T16:27:00Z" w16du:dateUtc="2025-03-22T13:27:00Z"/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 xml:space="preserve">Impedimenta in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communicatione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>:</w:t>
      </w:r>
    </w:p>
    <w:p w14:paraId="64BBA070" w14:textId="1D596269" w:rsidR="00C62808" w:rsidRDefault="00F91459" w:rsidP="00C62808">
      <w:pPr>
        <w:pStyle w:val="a7"/>
        <w:numPr>
          <w:ilvl w:val="3"/>
          <w:numId w:val="4"/>
        </w:numPr>
        <w:tabs>
          <w:tab w:val="left" w:pos="900"/>
        </w:tabs>
        <w:jc w:val="both"/>
        <w:rPr>
          <w:ins w:id="94" w:author="Lawyer" w:date="2025-03-22T16:27:00Z" w16du:dateUtc="2025-03-22T13:27:00Z"/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Interruptio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epistularum</w:t>
      </w:r>
      <w:proofErr w:type="spellEnd"/>
    </w:p>
    <w:p w14:paraId="76AD7433" w14:textId="22DDF0A7" w:rsidR="008743B6" w:rsidRPr="000A584A" w:rsidRDefault="00F91459" w:rsidP="008743B6">
      <w:pPr>
        <w:pStyle w:val="a7"/>
        <w:numPr>
          <w:ilvl w:val="3"/>
          <w:numId w:val="4"/>
        </w:numPr>
        <w:tabs>
          <w:tab w:val="left" w:pos="900"/>
        </w:tabs>
        <w:jc w:val="both"/>
        <w:rPr>
          <w:ins w:id="95" w:author="Lawyer" w:date="2025-03-22T17:43:00Z" w16du:dateUtc="2025-03-22T14:43:00Z"/>
          <w:rFonts w:ascii="Arial" w:hAnsi="Arial" w:cs="Arial"/>
          <w:sz w:val="22"/>
          <w:szCs w:val="22"/>
          <w:lang w:val="en-US"/>
          <w:rPrChange w:id="96" w:author="Lawyer" w:date="2025-03-22T17:43:00Z" w16du:dateUtc="2025-03-22T14:43:00Z">
            <w:rPr>
              <w:ins w:id="97" w:author="Lawyer" w:date="2025-03-22T17:43:00Z" w16du:dateUtc="2025-03-22T14:43:00Z"/>
              <w:rFonts w:ascii="Arial" w:hAnsi="Arial" w:cs="Arial"/>
              <w:sz w:val="22"/>
              <w:szCs w:val="22"/>
            </w:rPr>
          </w:rPrChange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Ruptura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viarum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publicarum</w:t>
      </w:r>
      <w:proofErr w:type="spellEnd"/>
    </w:p>
    <w:p w14:paraId="1FA65BF9" w14:textId="1DF3ECF0" w:rsidR="000A584A" w:rsidRPr="000A584A" w:rsidRDefault="000A584A">
      <w:pPr>
        <w:pStyle w:val="a7"/>
        <w:tabs>
          <w:tab w:val="left" w:pos="900"/>
        </w:tabs>
        <w:ind w:left="1800"/>
        <w:jc w:val="both"/>
        <w:rPr>
          <w:ins w:id="98" w:author="Lawyer" w:date="2025-03-22T16:27:00Z" w16du:dateUtc="2025-03-22T13:27:00Z"/>
          <w:rFonts w:ascii="Arial" w:hAnsi="Arial" w:cs="Arial"/>
          <w:sz w:val="22"/>
          <w:szCs w:val="22"/>
          <w:lang w:val="en-US"/>
        </w:rPr>
        <w:pPrChange w:id="99" w:author="Lawyer" w:date="2025-03-22T17:43:00Z" w16du:dateUtc="2025-03-22T14:43:00Z">
          <w:pPr>
            <w:pStyle w:val="a7"/>
            <w:numPr>
              <w:ilvl w:val="3"/>
              <w:numId w:val="4"/>
            </w:numPr>
            <w:tabs>
              <w:tab w:val="left" w:pos="900"/>
            </w:tabs>
            <w:ind w:left="1800" w:hanging="720"/>
            <w:jc w:val="both"/>
          </w:pPr>
        </w:pPrChange>
      </w:pPr>
      <w:ins w:id="100" w:author="Lawyer" w:date="2025-03-22T17:43:00Z" w16du:dateUtc="2025-03-22T14:43:00Z">
        <w:r>
          <w:rPr>
            <w:rFonts w:ascii="Arial" w:hAnsi="Arial" w:cs="Arial"/>
            <w:sz w:val="22"/>
            <w:szCs w:val="22"/>
          </w:rPr>
          <w:t>6</w:t>
        </w:r>
        <w:r>
          <w:rPr>
            <w:rFonts w:ascii="Arial" w:hAnsi="Arial" w:cs="Arial"/>
            <w:sz w:val="22"/>
            <w:szCs w:val="22"/>
            <w:lang w:val="en-US"/>
          </w:rPr>
          <w:t xml:space="preserve">.3.3.2.a. </w:t>
        </w:r>
      </w:ins>
      <w:proofErr w:type="spellStart"/>
      <w:r w:rsidR="00F91459">
        <w:rPr>
          <w:rFonts w:ascii="Arial" w:hAnsi="Arial" w:cs="Arial"/>
          <w:sz w:val="22"/>
          <w:szCs w:val="22"/>
          <w:lang w:val="en-US"/>
        </w:rPr>
        <w:t>Dissolutio</w:t>
      </w:r>
      <w:proofErr w:type="spellEnd"/>
      <w:r w:rsid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F91459">
        <w:rPr>
          <w:rFonts w:ascii="Arial" w:hAnsi="Arial" w:cs="Arial"/>
          <w:sz w:val="22"/>
          <w:szCs w:val="22"/>
          <w:lang w:val="en-US"/>
        </w:rPr>
        <w:t>pontium</w:t>
      </w:r>
      <w:proofErr w:type="spellEnd"/>
    </w:p>
    <w:p w14:paraId="0FC54B39" w14:textId="075A6812" w:rsidR="008743B6" w:rsidRDefault="00F91459" w:rsidP="008743B6">
      <w:pPr>
        <w:pStyle w:val="a7"/>
        <w:numPr>
          <w:ilvl w:val="2"/>
          <w:numId w:val="4"/>
        </w:numPr>
        <w:tabs>
          <w:tab w:val="left" w:pos="900"/>
        </w:tabs>
        <w:jc w:val="both"/>
        <w:rPr>
          <w:ins w:id="101" w:author="Lawyer" w:date="2025-03-22T17:44:00Z" w16du:dateUtc="2025-03-22T14:44:00Z"/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 xml:space="preserve">De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civili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perturbatione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>:</w:t>
      </w:r>
    </w:p>
    <w:p w14:paraId="02398546" w14:textId="13FFEF39" w:rsidR="000A584A" w:rsidRDefault="00F91459" w:rsidP="000A584A">
      <w:pPr>
        <w:pStyle w:val="a7"/>
        <w:numPr>
          <w:ilvl w:val="0"/>
          <w:numId w:val="7"/>
        </w:numPr>
        <w:tabs>
          <w:tab w:val="left" w:pos="900"/>
        </w:tabs>
        <w:jc w:val="both"/>
        <w:rPr>
          <w:ins w:id="102" w:author="Lawyer" w:date="2025-03-22T17:44:00Z" w16du:dateUtc="2025-03-22T14:44:00Z"/>
          <w:rFonts w:ascii="Arial" w:hAnsi="Arial" w:cs="Arial"/>
          <w:sz w:val="22"/>
          <w:szCs w:val="22"/>
          <w:lang w:val="en-US"/>
        </w:rPr>
      </w:pP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Tumultus</w:t>
      </w:r>
      <w:proofErr w:type="spellEnd"/>
      <w:r w:rsidRPr="00F9145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F91459">
        <w:rPr>
          <w:rFonts w:ascii="Arial" w:hAnsi="Arial" w:cs="Arial"/>
          <w:sz w:val="22"/>
          <w:szCs w:val="22"/>
          <w:lang w:val="en-US"/>
        </w:rPr>
        <w:t>plebeii</w:t>
      </w:r>
      <w:proofErr w:type="spellEnd"/>
    </w:p>
    <w:p w14:paraId="65781B78" w14:textId="512E958F" w:rsidR="000A584A" w:rsidRDefault="00F91459" w:rsidP="000A584A">
      <w:pPr>
        <w:pStyle w:val="a7"/>
        <w:numPr>
          <w:ilvl w:val="0"/>
          <w:numId w:val="7"/>
        </w:numPr>
        <w:tabs>
          <w:tab w:val="left" w:pos="900"/>
        </w:tabs>
        <w:jc w:val="both"/>
        <w:rPr>
          <w:ins w:id="103" w:author="Lawyer" w:date="2025-03-22T17:44:00Z" w16du:dateUtc="2025-03-22T14:44:00Z"/>
          <w:rFonts w:ascii="Arial" w:hAnsi="Arial" w:cs="Arial"/>
          <w:sz w:val="22"/>
          <w:szCs w:val="22"/>
          <w:lang w:val="en-US"/>
        </w:rPr>
      </w:pPr>
      <w:r w:rsidRPr="00F91459">
        <w:rPr>
          <w:rFonts w:ascii="Arial" w:hAnsi="Arial" w:cs="Arial"/>
          <w:sz w:val="22"/>
          <w:szCs w:val="22"/>
          <w:lang w:val="en-US"/>
        </w:rPr>
        <w:t>Claustrum forum</w:t>
      </w:r>
    </w:p>
    <w:p w14:paraId="66F8AF48" w14:textId="510D1A3C" w:rsidR="000A584A" w:rsidRPr="008743B6" w:rsidRDefault="00835176">
      <w:pPr>
        <w:pStyle w:val="a7"/>
        <w:numPr>
          <w:ilvl w:val="0"/>
          <w:numId w:val="7"/>
        </w:numPr>
        <w:tabs>
          <w:tab w:val="left" w:pos="900"/>
        </w:tabs>
        <w:jc w:val="both"/>
        <w:rPr>
          <w:ins w:id="104" w:author="Lawyer" w:date="2025-03-22T16:26:00Z" w16du:dateUtc="2025-03-22T13:26:00Z"/>
          <w:rFonts w:ascii="Arial" w:hAnsi="Arial" w:cs="Arial"/>
          <w:sz w:val="22"/>
          <w:szCs w:val="22"/>
          <w:lang w:val="en-US"/>
          <w:rPrChange w:id="105" w:author="Lawyer" w:date="2025-03-22T16:27:00Z" w16du:dateUtc="2025-03-22T13:27:00Z">
            <w:rPr>
              <w:ins w:id="106" w:author="Lawyer" w:date="2025-03-22T16:26:00Z" w16du:dateUtc="2025-03-22T13:26:00Z"/>
              <w:lang w:val="en-US"/>
            </w:rPr>
          </w:rPrChange>
        </w:rPr>
        <w:pPrChange w:id="107" w:author="Lawyer" w:date="2025-03-22T17:44:00Z" w16du:dateUtc="2025-03-22T14:44:00Z">
          <w:pPr>
            <w:numPr>
              <w:ilvl w:val="1"/>
              <w:numId w:val="4"/>
            </w:numPr>
            <w:tabs>
              <w:tab w:val="left" w:pos="900"/>
            </w:tabs>
            <w:ind w:left="720" w:hanging="360"/>
            <w:jc w:val="both"/>
          </w:pPr>
        </w:pPrChange>
      </w:pPr>
      <w:proofErr w:type="spellStart"/>
      <w:r w:rsidRPr="00835176">
        <w:rPr>
          <w:rFonts w:ascii="Arial" w:hAnsi="Arial" w:cs="Arial"/>
          <w:sz w:val="22"/>
          <w:szCs w:val="22"/>
          <w:lang w:val="en-US"/>
        </w:rPr>
        <w:t>Iudicia</w:t>
      </w:r>
      <w:proofErr w:type="spellEnd"/>
      <w:r w:rsidRPr="0083517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5176">
        <w:rPr>
          <w:rFonts w:ascii="Arial" w:hAnsi="Arial" w:cs="Arial"/>
          <w:sz w:val="22"/>
          <w:szCs w:val="22"/>
          <w:lang w:val="en-US"/>
        </w:rPr>
        <w:t>suspensa</w:t>
      </w:r>
      <w:proofErr w:type="spellEnd"/>
    </w:p>
    <w:p w14:paraId="6B49EC9E" w14:textId="57A7307A" w:rsidR="00BF424E" w:rsidRPr="00835176" w:rsidRDefault="00835176">
      <w:pPr>
        <w:numPr>
          <w:ilvl w:val="1"/>
          <w:numId w:val="4"/>
        </w:numPr>
        <w:tabs>
          <w:tab w:val="left" w:pos="900"/>
        </w:tabs>
        <w:ind w:left="0" w:firstLine="0"/>
        <w:jc w:val="both"/>
        <w:rPr>
          <w:ins w:id="108" w:author="Lawyer" w:date="2025-03-23T17:28:00Z" w16du:dateUtc="2025-03-23T14:28:00Z"/>
          <w:rFonts w:ascii="Arial" w:hAnsi="Arial" w:cs="Arial"/>
          <w:sz w:val="22"/>
          <w:szCs w:val="22"/>
          <w:lang w:val="en-US"/>
        </w:rPr>
        <w:pPrChange w:id="109" w:author="Lawyer" w:date="2025-03-16T12:41:00Z" w16du:dateUtc="2025-03-16T09:41:00Z">
          <w:pPr>
            <w:numPr>
              <w:ilvl w:val="1"/>
              <w:numId w:val="1"/>
            </w:numPr>
            <w:tabs>
              <w:tab w:val="left" w:pos="900"/>
            </w:tabs>
            <w:ind w:left="720" w:hanging="360"/>
            <w:jc w:val="both"/>
          </w:pPr>
        </w:pPrChange>
      </w:pPr>
      <w:proofErr w:type="spellStart"/>
      <w:r w:rsidRPr="00835176">
        <w:rPr>
          <w:rFonts w:ascii="Arial" w:hAnsi="Arial" w:cs="Arial"/>
          <w:sz w:val="22"/>
          <w:szCs w:val="22"/>
          <w:lang w:val="en-US"/>
        </w:rPr>
        <w:t>Praescripta</w:t>
      </w:r>
      <w:proofErr w:type="spellEnd"/>
      <w:r w:rsidRPr="00835176">
        <w:rPr>
          <w:rFonts w:ascii="Arial" w:hAnsi="Arial" w:cs="Arial"/>
          <w:sz w:val="22"/>
          <w:szCs w:val="22"/>
          <w:lang w:val="en-US"/>
        </w:rPr>
        <w:t xml:space="preserve"> ultima: Quae supra scripta sunt, inter Partes plena vi ac </w:t>
      </w:r>
      <w:proofErr w:type="spellStart"/>
      <w:r w:rsidRPr="00835176">
        <w:rPr>
          <w:rFonts w:ascii="Arial" w:hAnsi="Arial" w:cs="Arial"/>
          <w:sz w:val="22"/>
          <w:szCs w:val="22"/>
          <w:lang w:val="en-US"/>
        </w:rPr>
        <w:t>valore</w:t>
      </w:r>
      <w:proofErr w:type="spellEnd"/>
      <w:r w:rsidRPr="0083517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5176">
        <w:rPr>
          <w:rFonts w:ascii="Arial" w:hAnsi="Arial" w:cs="Arial"/>
          <w:sz w:val="22"/>
          <w:szCs w:val="22"/>
          <w:lang w:val="en-US"/>
        </w:rPr>
        <w:t>vigere</w:t>
      </w:r>
      <w:proofErr w:type="spellEnd"/>
      <w:r w:rsidRPr="0083517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5176">
        <w:rPr>
          <w:rFonts w:ascii="Arial" w:hAnsi="Arial" w:cs="Arial"/>
          <w:sz w:val="22"/>
          <w:szCs w:val="22"/>
          <w:lang w:val="en-US"/>
        </w:rPr>
        <w:t>intelleguntur</w:t>
      </w:r>
      <w:proofErr w:type="spellEnd"/>
      <w:r w:rsidRPr="00835176">
        <w:rPr>
          <w:rFonts w:ascii="Arial" w:hAnsi="Arial" w:cs="Arial"/>
          <w:sz w:val="22"/>
          <w:szCs w:val="22"/>
          <w:lang w:val="en-US"/>
        </w:rPr>
        <w:t xml:space="preserve"> nisi </w:t>
      </w:r>
      <w:proofErr w:type="spellStart"/>
      <w:r w:rsidRPr="00835176">
        <w:rPr>
          <w:rFonts w:ascii="Arial" w:hAnsi="Arial" w:cs="Arial"/>
          <w:sz w:val="22"/>
          <w:szCs w:val="22"/>
          <w:lang w:val="en-US"/>
        </w:rPr>
        <w:t>aliud</w:t>
      </w:r>
      <w:proofErr w:type="spellEnd"/>
      <w:r w:rsidRPr="00835176">
        <w:rPr>
          <w:rFonts w:ascii="Arial" w:hAnsi="Arial" w:cs="Arial"/>
          <w:sz w:val="22"/>
          <w:szCs w:val="22"/>
          <w:lang w:val="en-US"/>
        </w:rPr>
        <w:t xml:space="preserve"> ex </w:t>
      </w:r>
      <w:proofErr w:type="spellStart"/>
      <w:r w:rsidRPr="00835176">
        <w:rPr>
          <w:rFonts w:ascii="Arial" w:hAnsi="Arial" w:cs="Arial"/>
          <w:sz w:val="22"/>
          <w:szCs w:val="22"/>
          <w:lang w:val="en-US"/>
        </w:rPr>
        <w:t>pacto</w:t>
      </w:r>
      <w:proofErr w:type="spellEnd"/>
      <w:r w:rsidRPr="00835176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835176">
        <w:rPr>
          <w:rFonts w:ascii="Arial" w:hAnsi="Arial" w:cs="Arial"/>
          <w:sz w:val="22"/>
          <w:szCs w:val="22"/>
          <w:lang w:val="en-US"/>
        </w:rPr>
        <w:t>constiterit</w:t>
      </w:r>
      <w:proofErr w:type="spellEnd"/>
      <w:r w:rsidRPr="00835176">
        <w:rPr>
          <w:rFonts w:ascii="Arial" w:hAnsi="Arial" w:cs="Arial"/>
          <w:sz w:val="22"/>
          <w:szCs w:val="22"/>
          <w:lang w:val="en-US"/>
        </w:rPr>
        <w:t>.</w:t>
      </w:r>
    </w:p>
    <w:p w14:paraId="669A93F5" w14:textId="77777777" w:rsidR="004D36CF" w:rsidRPr="0061775E" w:rsidRDefault="004D36CF">
      <w:pPr>
        <w:numPr>
          <w:ilvl w:val="1"/>
          <w:numId w:val="4"/>
        </w:numPr>
        <w:tabs>
          <w:tab w:val="left" w:pos="900"/>
        </w:tabs>
        <w:ind w:left="0" w:firstLine="0"/>
        <w:jc w:val="both"/>
        <w:rPr>
          <w:lang w:val="en-US"/>
          <w:rPrChange w:id="110" w:author="Lawyer" w:date="2025-03-23T13:50:00Z" w16du:dateUtc="2025-03-23T10:50:00Z">
            <w:rPr/>
          </w:rPrChange>
        </w:rPr>
        <w:pPrChange w:id="111" w:author="Lawyer" w:date="2025-03-23T13:50:00Z" w16du:dateUtc="2025-03-23T10:50:00Z">
          <w:pPr/>
        </w:pPrChange>
      </w:pPr>
    </w:p>
    <w:tbl>
      <w:tblPr>
        <w:tblStyle w:val="af1"/>
        <w:tblW w:w="0" w:type="auto"/>
        <w:tblLook w:val="04A0" w:firstRow="1" w:lastRow="0" w:firstColumn="1" w:lastColumn="0" w:noHBand="0" w:noVBand="1"/>
        <w:tblPrChange w:id="112" w:author="Lawyer" w:date="2025-03-23T17:04:00Z" w16du:dateUtc="2025-03-23T14:04:00Z">
          <w:tblPr>
            <w:tblStyle w:val="af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97"/>
        <w:gridCol w:w="2685"/>
        <w:gridCol w:w="1733"/>
        <w:gridCol w:w="1600"/>
        <w:gridCol w:w="1347"/>
        <w:gridCol w:w="1183"/>
        <w:tblGridChange w:id="113">
          <w:tblGrid>
            <w:gridCol w:w="797"/>
            <w:gridCol w:w="1888"/>
            <w:gridCol w:w="797"/>
            <w:gridCol w:w="1733"/>
            <w:gridCol w:w="155"/>
            <w:gridCol w:w="1445"/>
            <w:gridCol w:w="355"/>
            <w:gridCol w:w="992"/>
            <w:gridCol w:w="741"/>
            <w:gridCol w:w="442"/>
            <w:gridCol w:w="1163"/>
            <w:gridCol w:w="1522"/>
          </w:tblGrid>
        </w:tblGridChange>
      </w:tblGrid>
      <w:tr w:rsidR="00C71CBD" w14:paraId="39B3B127" w14:textId="77777777" w:rsidTr="00C71CBD">
        <w:tc>
          <w:tcPr>
            <w:tcW w:w="797" w:type="dxa"/>
            <w:tcPrChange w:id="114" w:author="Lawyer" w:date="2025-03-23T17:04:00Z" w16du:dateUtc="2025-03-23T14:04:00Z">
              <w:tcPr>
                <w:tcW w:w="2685" w:type="dxa"/>
                <w:gridSpan w:val="2"/>
              </w:tcPr>
            </w:tcPrChange>
          </w:tcPr>
          <w:p w14:paraId="6B918574" w14:textId="06AE1D20" w:rsidR="00C71CBD" w:rsidRPr="00BF449E" w:rsidRDefault="00BF449E" w:rsidP="00BB51F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</w:t>
            </w:r>
          </w:p>
        </w:tc>
        <w:tc>
          <w:tcPr>
            <w:tcW w:w="2685" w:type="dxa"/>
            <w:vAlign w:val="center"/>
            <w:tcPrChange w:id="115" w:author="Lawyer" w:date="2025-03-23T17:04:00Z" w16du:dateUtc="2025-03-23T14:04:00Z">
              <w:tcPr>
                <w:tcW w:w="2685" w:type="dxa"/>
                <w:gridSpan w:val="3"/>
                <w:vAlign w:val="center"/>
              </w:tcPr>
            </w:tcPrChange>
          </w:tcPr>
          <w:p w14:paraId="5551AEDE" w14:textId="47DD6CEF" w:rsidR="00C71CBD" w:rsidRDefault="00BF449E" w:rsidP="00BB51FF">
            <w:commentRangeStart w:id="116"/>
            <w:proofErr w:type="spellStart"/>
            <w:r w:rsidRPr="00BF449E">
              <w:rPr>
                <w:b/>
                <w:bCs/>
              </w:rPr>
              <w:t>Nomen</w:t>
            </w:r>
            <w:proofErr w:type="spellEnd"/>
            <w:r w:rsidRPr="00BF449E">
              <w:rPr>
                <w:b/>
                <w:bCs/>
              </w:rPr>
              <w:t xml:space="preserve"> </w:t>
            </w:r>
            <w:proofErr w:type="spellStart"/>
            <w:r w:rsidRPr="00BF449E">
              <w:rPr>
                <w:b/>
                <w:bCs/>
              </w:rPr>
              <w:t>Operis</w:t>
            </w:r>
            <w:commentRangeEnd w:id="116"/>
            <w:proofErr w:type="spellEnd"/>
            <w:r>
              <w:rPr>
                <w:rStyle w:val="ac"/>
              </w:rPr>
              <w:commentReference w:id="116"/>
            </w:r>
          </w:p>
        </w:tc>
        <w:tc>
          <w:tcPr>
            <w:tcW w:w="1733" w:type="dxa"/>
            <w:vAlign w:val="center"/>
            <w:tcPrChange w:id="117" w:author="Lawyer" w:date="2025-03-23T17:04:00Z" w16du:dateUtc="2025-03-23T14:04:00Z">
              <w:tcPr>
                <w:tcW w:w="1800" w:type="dxa"/>
                <w:gridSpan w:val="2"/>
                <w:vAlign w:val="center"/>
              </w:tcPr>
            </w:tcPrChange>
          </w:tcPr>
          <w:p w14:paraId="39AE66D8" w14:textId="0C71EF01" w:rsidR="00C71CBD" w:rsidRDefault="00BF449E" w:rsidP="00BB51FF">
            <w:proofErr w:type="spellStart"/>
            <w:r w:rsidRPr="00BF449E">
              <w:rPr>
                <w:b/>
                <w:bCs/>
              </w:rPr>
              <w:t>Numerus</w:t>
            </w:r>
            <w:proofErr w:type="spellEnd"/>
          </w:p>
        </w:tc>
        <w:tc>
          <w:tcPr>
            <w:tcW w:w="1600" w:type="dxa"/>
            <w:vAlign w:val="center"/>
            <w:tcPrChange w:id="118" w:author="Lawyer" w:date="2025-03-23T17:04:00Z" w16du:dateUtc="2025-03-23T14:04:00Z">
              <w:tcPr>
                <w:tcW w:w="1733" w:type="dxa"/>
                <w:gridSpan w:val="2"/>
                <w:vAlign w:val="center"/>
              </w:tcPr>
            </w:tcPrChange>
          </w:tcPr>
          <w:p w14:paraId="72AC5165" w14:textId="1773318C" w:rsidR="00C71CBD" w:rsidRDefault="00BF449E" w:rsidP="00BB51FF">
            <w:proofErr w:type="spellStart"/>
            <w:r w:rsidRPr="00BF449E">
              <w:rPr>
                <w:b/>
                <w:bCs/>
              </w:rPr>
              <w:t>Un</w:t>
            </w:r>
            <w:proofErr w:type="spellEnd"/>
            <w:r w:rsidRPr="00BF449E">
              <w:rPr>
                <w:b/>
                <w:bCs/>
              </w:rPr>
              <w:t xml:space="preserve">. </w:t>
            </w:r>
            <w:proofErr w:type="spellStart"/>
            <w:r w:rsidRPr="00BF449E">
              <w:rPr>
                <w:b/>
                <w:bCs/>
              </w:rPr>
              <w:t>Mens</w:t>
            </w:r>
            <w:proofErr w:type="spellEnd"/>
            <w:r w:rsidRPr="00BF449E">
              <w:rPr>
                <w:b/>
                <w:bCs/>
              </w:rPr>
              <w:t>.</w:t>
            </w:r>
          </w:p>
        </w:tc>
        <w:tc>
          <w:tcPr>
            <w:tcW w:w="1347" w:type="dxa"/>
            <w:vAlign w:val="center"/>
            <w:tcPrChange w:id="119" w:author="Lawyer" w:date="2025-03-23T17:04:00Z" w16du:dateUtc="2025-03-23T14:04:00Z">
              <w:tcPr>
                <w:tcW w:w="1605" w:type="dxa"/>
                <w:gridSpan w:val="2"/>
                <w:vAlign w:val="center"/>
              </w:tcPr>
            </w:tcPrChange>
          </w:tcPr>
          <w:p w14:paraId="57BB833B" w14:textId="6CBAC32C" w:rsidR="00C71CBD" w:rsidRDefault="00BF449E" w:rsidP="00BB51FF">
            <w:proofErr w:type="spellStart"/>
            <w:r w:rsidRPr="00BF449E">
              <w:rPr>
                <w:b/>
                <w:bCs/>
              </w:rPr>
              <w:t>Pretium</w:t>
            </w:r>
            <w:proofErr w:type="spellEnd"/>
            <w:r w:rsidRPr="00BF449E">
              <w:rPr>
                <w:b/>
                <w:bCs/>
              </w:rPr>
              <w:t xml:space="preserve"> </w:t>
            </w:r>
            <w:proofErr w:type="spellStart"/>
            <w:r w:rsidRPr="00BF449E">
              <w:rPr>
                <w:b/>
                <w:bCs/>
              </w:rPr>
              <w:t>Un</w:t>
            </w:r>
            <w:proofErr w:type="spellEnd"/>
            <w:r w:rsidRPr="00BF449E">
              <w:rPr>
                <w:b/>
                <w:bCs/>
              </w:rPr>
              <w:t>.</w:t>
            </w:r>
          </w:p>
        </w:tc>
        <w:tc>
          <w:tcPr>
            <w:tcW w:w="1183" w:type="dxa"/>
            <w:vAlign w:val="center"/>
            <w:tcPrChange w:id="120" w:author="Lawyer" w:date="2025-03-23T17:04:00Z" w16du:dateUtc="2025-03-23T14:04:00Z">
              <w:tcPr>
                <w:tcW w:w="1522" w:type="dxa"/>
                <w:vAlign w:val="center"/>
              </w:tcPr>
            </w:tcPrChange>
          </w:tcPr>
          <w:p w14:paraId="4FA64BB8" w14:textId="761D564F" w:rsidR="00C71CBD" w:rsidRDefault="00BF449E" w:rsidP="00BB51FF">
            <w:proofErr w:type="spellStart"/>
            <w:r w:rsidRPr="00BF449E">
              <w:rPr>
                <w:b/>
                <w:bCs/>
              </w:rPr>
              <w:t>Summa</w:t>
            </w:r>
            <w:proofErr w:type="spellEnd"/>
          </w:p>
        </w:tc>
      </w:tr>
      <w:tr w:rsidR="00C71CBD" w14:paraId="008A7AE2" w14:textId="77777777" w:rsidTr="00C71CBD">
        <w:trPr>
          <w:ins w:id="121" w:author="Lawyer" w:date="2025-03-23T17:06:00Z"/>
        </w:trPr>
        <w:tc>
          <w:tcPr>
            <w:tcW w:w="797" w:type="dxa"/>
          </w:tcPr>
          <w:p w14:paraId="7F1F6010" w14:textId="6DDF7C96" w:rsidR="00C71CBD" w:rsidRPr="00A23F83" w:rsidRDefault="00C71CBD" w:rsidP="00A23F83">
            <w:pPr>
              <w:pStyle w:val="a7"/>
              <w:numPr>
                <w:ilvl w:val="0"/>
                <w:numId w:val="11"/>
              </w:numPr>
              <w:rPr>
                <w:ins w:id="122" w:author="Lawyer" w:date="2025-03-23T17:06:00Z" w16du:dateUtc="2025-03-23T14:06:00Z"/>
                <w:lang w:val="en-US"/>
              </w:rPr>
              <w:pPrChange w:id="123" w:author="Lawyer" w:date="2025-03-23T17:06:00Z" w16du:dateUtc="2025-03-23T14:06:00Z">
                <w:pPr>
                  <w:pStyle w:val="a7"/>
                  <w:numPr>
                    <w:ilvl w:val="1"/>
                    <w:numId w:val="9"/>
                  </w:numPr>
                  <w:ind w:hanging="720"/>
                </w:pPr>
              </w:pPrChange>
            </w:pPr>
          </w:p>
        </w:tc>
        <w:tc>
          <w:tcPr>
            <w:tcW w:w="2685" w:type="dxa"/>
            <w:vAlign w:val="center"/>
          </w:tcPr>
          <w:p w14:paraId="71B553F3" w14:textId="28D5691F" w:rsidR="00C71CBD" w:rsidRPr="00C71CBD" w:rsidRDefault="00C71CBD" w:rsidP="00BB51FF">
            <w:pPr>
              <w:rPr>
                <w:ins w:id="124" w:author="Lawyer" w:date="2025-03-23T17:06:00Z" w16du:dateUtc="2025-03-23T14:06:00Z"/>
                <w:lang w:val="en-US"/>
                <w:rPrChange w:id="125" w:author="Lawyer" w:date="2025-03-23T17:06:00Z" w16du:dateUtc="2025-03-23T14:06:00Z">
                  <w:rPr>
                    <w:ins w:id="126" w:author="Lawyer" w:date="2025-03-23T17:06:00Z" w16du:dateUtc="2025-03-23T14:06:00Z"/>
                  </w:rPr>
                </w:rPrChange>
              </w:rPr>
            </w:pPr>
            <w:ins w:id="127" w:author="Lawyer" w:date="2025-03-23T17:06:00Z" w16du:dateUtc="2025-03-23T14:06:00Z">
              <w:r>
                <w:rPr>
                  <w:lang w:val="en-US"/>
                </w:rPr>
                <w:t>Work</w:t>
              </w:r>
            </w:ins>
          </w:p>
        </w:tc>
        <w:tc>
          <w:tcPr>
            <w:tcW w:w="1733" w:type="dxa"/>
            <w:vAlign w:val="center"/>
          </w:tcPr>
          <w:p w14:paraId="54628125" w14:textId="77777777" w:rsidR="00C71CBD" w:rsidRDefault="00C71CBD" w:rsidP="00BB51FF">
            <w:pPr>
              <w:rPr>
                <w:ins w:id="128" w:author="Lawyer" w:date="2025-03-23T17:06:00Z" w16du:dateUtc="2025-03-23T14:06:00Z"/>
              </w:rPr>
            </w:pPr>
          </w:p>
        </w:tc>
        <w:tc>
          <w:tcPr>
            <w:tcW w:w="1600" w:type="dxa"/>
            <w:vAlign w:val="center"/>
          </w:tcPr>
          <w:p w14:paraId="6201499F" w14:textId="77777777" w:rsidR="00C71CBD" w:rsidRDefault="00C71CBD" w:rsidP="00BB51FF">
            <w:pPr>
              <w:rPr>
                <w:ins w:id="129" w:author="Lawyer" w:date="2025-03-23T17:06:00Z" w16du:dateUtc="2025-03-23T14:06:00Z"/>
              </w:rPr>
            </w:pPr>
          </w:p>
        </w:tc>
        <w:tc>
          <w:tcPr>
            <w:tcW w:w="1347" w:type="dxa"/>
            <w:vAlign w:val="center"/>
          </w:tcPr>
          <w:p w14:paraId="66724927" w14:textId="77777777" w:rsidR="00C71CBD" w:rsidRDefault="00C71CBD" w:rsidP="00BB51FF">
            <w:pPr>
              <w:rPr>
                <w:ins w:id="130" w:author="Lawyer" w:date="2025-03-23T17:06:00Z" w16du:dateUtc="2025-03-23T14:06:00Z"/>
              </w:rPr>
            </w:pPr>
          </w:p>
        </w:tc>
        <w:tc>
          <w:tcPr>
            <w:tcW w:w="1183" w:type="dxa"/>
            <w:vAlign w:val="center"/>
          </w:tcPr>
          <w:p w14:paraId="496D48B1" w14:textId="77777777" w:rsidR="00C71CBD" w:rsidRDefault="00C71CBD" w:rsidP="00BB51FF">
            <w:pPr>
              <w:rPr>
                <w:ins w:id="131" w:author="Lawyer" w:date="2025-03-23T17:06:00Z" w16du:dateUtc="2025-03-23T14:06:00Z"/>
              </w:rPr>
            </w:pPr>
          </w:p>
        </w:tc>
      </w:tr>
      <w:tr w:rsidR="00C71CBD" w14:paraId="08B2C79D" w14:textId="77777777" w:rsidTr="00C71CBD">
        <w:tc>
          <w:tcPr>
            <w:tcW w:w="797" w:type="dxa"/>
            <w:tcPrChange w:id="132" w:author="Lawyer" w:date="2025-03-23T17:04:00Z" w16du:dateUtc="2025-03-23T14:04:00Z">
              <w:tcPr>
                <w:tcW w:w="2685" w:type="dxa"/>
                <w:gridSpan w:val="2"/>
              </w:tcPr>
            </w:tcPrChange>
          </w:tcPr>
          <w:p w14:paraId="1402ECAC" w14:textId="29CA318B" w:rsidR="00C71CBD" w:rsidRPr="00C71CBD" w:rsidRDefault="00C71CBD">
            <w:pPr>
              <w:pStyle w:val="a7"/>
              <w:numPr>
                <w:ilvl w:val="1"/>
                <w:numId w:val="9"/>
              </w:numPr>
              <w:rPr>
                <w:lang w:val="en-US"/>
                <w:rPrChange w:id="133" w:author="Lawyer" w:date="2025-03-23T17:05:00Z" w16du:dateUtc="2025-03-23T14:05:00Z">
                  <w:rPr/>
                </w:rPrChange>
              </w:rPr>
              <w:pPrChange w:id="134" w:author="Lawyer" w:date="2025-03-23T17:05:00Z" w16du:dateUtc="2025-03-23T14:05:00Z">
                <w:pPr/>
              </w:pPrChange>
            </w:pPr>
          </w:p>
        </w:tc>
        <w:tc>
          <w:tcPr>
            <w:tcW w:w="2685" w:type="dxa"/>
            <w:vAlign w:val="center"/>
            <w:tcPrChange w:id="135" w:author="Lawyer" w:date="2025-03-23T17:04:00Z" w16du:dateUtc="2025-03-23T14:04:00Z">
              <w:tcPr>
                <w:tcW w:w="2685" w:type="dxa"/>
                <w:gridSpan w:val="3"/>
                <w:vAlign w:val="center"/>
              </w:tcPr>
            </w:tcPrChange>
          </w:tcPr>
          <w:p w14:paraId="3DA000CE" w14:textId="6DF8BCDE" w:rsidR="00C71CBD" w:rsidRDefault="00BF449E" w:rsidP="00BB51FF">
            <w:proofErr w:type="spellStart"/>
            <w:r w:rsidRPr="00BF449E">
              <w:t>Consilium</w:t>
            </w:r>
            <w:proofErr w:type="spellEnd"/>
            <w:r w:rsidRPr="00BF449E">
              <w:t xml:space="preserve"> </w:t>
            </w:r>
            <w:proofErr w:type="spellStart"/>
            <w:r w:rsidRPr="00BF449E">
              <w:t>artis</w:t>
            </w:r>
            <w:proofErr w:type="spellEnd"/>
          </w:p>
        </w:tc>
        <w:tc>
          <w:tcPr>
            <w:tcW w:w="1733" w:type="dxa"/>
            <w:vAlign w:val="center"/>
            <w:tcPrChange w:id="136" w:author="Lawyer" w:date="2025-03-23T17:04:00Z" w16du:dateUtc="2025-03-23T14:04:00Z">
              <w:tcPr>
                <w:tcW w:w="1800" w:type="dxa"/>
                <w:gridSpan w:val="2"/>
                <w:vAlign w:val="center"/>
              </w:tcPr>
            </w:tcPrChange>
          </w:tcPr>
          <w:p w14:paraId="3E4BBE4C" w14:textId="7E045559" w:rsidR="00C71CBD" w:rsidRDefault="00C71CBD" w:rsidP="00BB51FF">
            <w:r>
              <w:t>1</w:t>
            </w:r>
          </w:p>
        </w:tc>
        <w:tc>
          <w:tcPr>
            <w:tcW w:w="1600" w:type="dxa"/>
            <w:vAlign w:val="center"/>
            <w:tcPrChange w:id="137" w:author="Lawyer" w:date="2025-03-23T17:04:00Z" w16du:dateUtc="2025-03-23T14:04:00Z">
              <w:tcPr>
                <w:tcW w:w="1733" w:type="dxa"/>
                <w:gridSpan w:val="2"/>
                <w:vAlign w:val="center"/>
              </w:tcPr>
            </w:tcPrChange>
          </w:tcPr>
          <w:p w14:paraId="7AD02CD1" w14:textId="59C71FF6" w:rsidR="00C71CBD" w:rsidRDefault="00BF449E" w:rsidP="00BB51FF">
            <w:proofErr w:type="spellStart"/>
            <w:r w:rsidRPr="00BF449E">
              <w:t>pars</w:t>
            </w:r>
            <w:proofErr w:type="spellEnd"/>
          </w:p>
        </w:tc>
        <w:tc>
          <w:tcPr>
            <w:tcW w:w="1347" w:type="dxa"/>
            <w:vAlign w:val="center"/>
            <w:tcPrChange w:id="138" w:author="Lawyer" w:date="2025-03-23T17:04:00Z" w16du:dateUtc="2025-03-23T14:04:00Z">
              <w:tcPr>
                <w:tcW w:w="1605" w:type="dxa"/>
                <w:gridSpan w:val="2"/>
                <w:vAlign w:val="center"/>
              </w:tcPr>
            </w:tcPrChange>
          </w:tcPr>
          <w:p w14:paraId="1F544B82" w14:textId="6D72DF5C" w:rsidR="00C71CBD" w:rsidRDefault="00C71CBD" w:rsidP="00BB51FF">
            <w:r>
              <w:t>15,000</w:t>
            </w:r>
          </w:p>
        </w:tc>
        <w:tc>
          <w:tcPr>
            <w:tcW w:w="1183" w:type="dxa"/>
            <w:vAlign w:val="center"/>
            <w:tcPrChange w:id="139" w:author="Lawyer" w:date="2025-03-23T17:04:00Z" w16du:dateUtc="2025-03-23T14:04:00Z">
              <w:tcPr>
                <w:tcW w:w="1522" w:type="dxa"/>
                <w:vAlign w:val="center"/>
              </w:tcPr>
            </w:tcPrChange>
          </w:tcPr>
          <w:p w14:paraId="7FE17E2F" w14:textId="6AEFB89E" w:rsidR="00C71CBD" w:rsidRDefault="00C71CBD" w:rsidP="00BB51FF">
            <w:r>
              <w:t>15,000</w:t>
            </w:r>
          </w:p>
        </w:tc>
      </w:tr>
      <w:tr w:rsidR="00C71CBD" w14:paraId="17C15442" w14:textId="77777777" w:rsidTr="00C71CBD">
        <w:tc>
          <w:tcPr>
            <w:tcW w:w="797" w:type="dxa"/>
            <w:tcPrChange w:id="140" w:author="Lawyer" w:date="2025-03-23T17:04:00Z" w16du:dateUtc="2025-03-23T14:04:00Z">
              <w:tcPr>
                <w:tcW w:w="2685" w:type="dxa"/>
                <w:gridSpan w:val="2"/>
              </w:tcPr>
            </w:tcPrChange>
          </w:tcPr>
          <w:p w14:paraId="20D9CDD8" w14:textId="513765B0" w:rsidR="00C71CBD" w:rsidRPr="00C71CBD" w:rsidRDefault="00C71CBD">
            <w:pPr>
              <w:pStyle w:val="a7"/>
              <w:numPr>
                <w:ilvl w:val="1"/>
                <w:numId w:val="9"/>
              </w:numPr>
              <w:rPr>
                <w:lang w:val="en-US"/>
                <w:rPrChange w:id="141" w:author="Lawyer" w:date="2025-03-23T17:05:00Z" w16du:dateUtc="2025-03-23T14:05:00Z">
                  <w:rPr/>
                </w:rPrChange>
              </w:rPr>
              <w:pPrChange w:id="142" w:author="Lawyer" w:date="2025-03-23T17:05:00Z" w16du:dateUtc="2025-03-23T14:05:00Z">
                <w:pPr/>
              </w:pPrChange>
            </w:pPr>
          </w:p>
        </w:tc>
        <w:tc>
          <w:tcPr>
            <w:tcW w:w="2685" w:type="dxa"/>
            <w:vAlign w:val="center"/>
            <w:tcPrChange w:id="143" w:author="Lawyer" w:date="2025-03-23T17:04:00Z" w16du:dateUtc="2025-03-23T14:04:00Z">
              <w:tcPr>
                <w:tcW w:w="2685" w:type="dxa"/>
                <w:gridSpan w:val="3"/>
                <w:vAlign w:val="center"/>
              </w:tcPr>
            </w:tcPrChange>
          </w:tcPr>
          <w:p w14:paraId="4DA09326" w14:textId="5A3BE317" w:rsidR="00C71CBD" w:rsidRDefault="00BF449E" w:rsidP="00BB51FF">
            <w:proofErr w:type="spellStart"/>
            <w:r w:rsidRPr="00BF449E">
              <w:t>Scriptura</w:t>
            </w:r>
            <w:proofErr w:type="spellEnd"/>
            <w:r w:rsidRPr="00BF449E">
              <w:t xml:space="preserve"> </w:t>
            </w:r>
            <w:proofErr w:type="spellStart"/>
            <w:r w:rsidRPr="00BF449E">
              <w:t>codicum</w:t>
            </w:r>
            <w:proofErr w:type="spellEnd"/>
          </w:p>
        </w:tc>
        <w:tc>
          <w:tcPr>
            <w:tcW w:w="1733" w:type="dxa"/>
            <w:vAlign w:val="center"/>
            <w:tcPrChange w:id="144" w:author="Lawyer" w:date="2025-03-23T17:04:00Z" w16du:dateUtc="2025-03-23T14:04:00Z">
              <w:tcPr>
                <w:tcW w:w="1800" w:type="dxa"/>
                <w:gridSpan w:val="2"/>
                <w:vAlign w:val="center"/>
              </w:tcPr>
            </w:tcPrChange>
          </w:tcPr>
          <w:p w14:paraId="2439ECBA" w14:textId="1E1DE5C5" w:rsidR="00C71CBD" w:rsidRDefault="00C71CBD" w:rsidP="00BB51FF">
            <w:r>
              <w:t>100</w:t>
            </w:r>
          </w:p>
        </w:tc>
        <w:tc>
          <w:tcPr>
            <w:tcW w:w="1600" w:type="dxa"/>
            <w:vAlign w:val="center"/>
            <w:tcPrChange w:id="145" w:author="Lawyer" w:date="2025-03-23T17:04:00Z" w16du:dateUtc="2025-03-23T14:04:00Z">
              <w:tcPr>
                <w:tcW w:w="1733" w:type="dxa"/>
                <w:gridSpan w:val="2"/>
                <w:vAlign w:val="center"/>
              </w:tcPr>
            </w:tcPrChange>
          </w:tcPr>
          <w:p w14:paraId="5D3B5FD4" w14:textId="3DC62869" w:rsidR="00C71CBD" w:rsidRDefault="00BF449E" w:rsidP="00BB51FF">
            <w:proofErr w:type="spellStart"/>
            <w:r w:rsidRPr="00BF449E">
              <w:t>hora</w:t>
            </w:r>
            <w:proofErr w:type="spellEnd"/>
          </w:p>
        </w:tc>
        <w:tc>
          <w:tcPr>
            <w:tcW w:w="1347" w:type="dxa"/>
            <w:vAlign w:val="center"/>
            <w:tcPrChange w:id="146" w:author="Lawyer" w:date="2025-03-23T17:04:00Z" w16du:dateUtc="2025-03-23T14:04:00Z">
              <w:tcPr>
                <w:tcW w:w="1605" w:type="dxa"/>
                <w:gridSpan w:val="2"/>
                <w:vAlign w:val="center"/>
              </w:tcPr>
            </w:tcPrChange>
          </w:tcPr>
          <w:p w14:paraId="49D83410" w14:textId="51F487B1" w:rsidR="00C71CBD" w:rsidRDefault="00C71CBD" w:rsidP="00BB51FF">
            <w:r>
              <w:t>800</w:t>
            </w:r>
          </w:p>
        </w:tc>
        <w:tc>
          <w:tcPr>
            <w:tcW w:w="1183" w:type="dxa"/>
            <w:vAlign w:val="center"/>
            <w:tcPrChange w:id="147" w:author="Lawyer" w:date="2025-03-23T17:04:00Z" w16du:dateUtc="2025-03-23T14:04:00Z">
              <w:tcPr>
                <w:tcW w:w="1522" w:type="dxa"/>
                <w:vAlign w:val="center"/>
              </w:tcPr>
            </w:tcPrChange>
          </w:tcPr>
          <w:p w14:paraId="065220CF" w14:textId="2D066D64" w:rsidR="00C71CBD" w:rsidRDefault="00C71CBD" w:rsidP="00BB51FF">
            <w:r>
              <w:t>80,000</w:t>
            </w:r>
          </w:p>
        </w:tc>
      </w:tr>
      <w:tr w:rsidR="00C71CBD" w14:paraId="25D9F81B" w14:textId="77777777" w:rsidTr="00C71CBD">
        <w:tc>
          <w:tcPr>
            <w:tcW w:w="797" w:type="dxa"/>
            <w:tcPrChange w:id="148" w:author="Lawyer" w:date="2025-03-23T17:04:00Z" w16du:dateUtc="2025-03-23T14:04:00Z">
              <w:tcPr>
                <w:tcW w:w="2685" w:type="dxa"/>
                <w:gridSpan w:val="2"/>
              </w:tcPr>
            </w:tcPrChange>
          </w:tcPr>
          <w:p w14:paraId="365FCCDA" w14:textId="0D380513" w:rsidR="00C71CBD" w:rsidRPr="00C71CBD" w:rsidRDefault="00C71CBD">
            <w:pPr>
              <w:pStyle w:val="a7"/>
              <w:numPr>
                <w:ilvl w:val="1"/>
                <w:numId w:val="9"/>
              </w:numPr>
              <w:rPr>
                <w:lang w:val="en-US"/>
                <w:rPrChange w:id="149" w:author="Lawyer" w:date="2025-03-23T17:05:00Z" w16du:dateUtc="2025-03-23T14:05:00Z">
                  <w:rPr/>
                </w:rPrChange>
              </w:rPr>
              <w:pPrChange w:id="150" w:author="Lawyer" w:date="2025-03-23T17:05:00Z" w16du:dateUtc="2025-03-23T14:05:00Z">
                <w:pPr/>
              </w:pPrChange>
            </w:pPr>
          </w:p>
        </w:tc>
        <w:tc>
          <w:tcPr>
            <w:tcW w:w="2685" w:type="dxa"/>
            <w:vAlign w:val="center"/>
            <w:tcPrChange w:id="151" w:author="Lawyer" w:date="2025-03-23T17:04:00Z" w16du:dateUtc="2025-03-23T14:04:00Z">
              <w:tcPr>
                <w:tcW w:w="2685" w:type="dxa"/>
                <w:gridSpan w:val="3"/>
                <w:vAlign w:val="center"/>
              </w:tcPr>
            </w:tcPrChange>
          </w:tcPr>
          <w:p w14:paraId="6ECA1E26" w14:textId="412F80E2" w:rsidR="00C71CBD" w:rsidRDefault="00BF449E" w:rsidP="00BB51FF">
            <w:proofErr w:type="spellStart"/>
            <w:r w:rsidRPr="00BF449E">
              <w:t>Probatio</w:t>
            </w:r>
            <w:proofErr w:type="spellEnd"/>
            <w:r w:rsidRPr="00BF449E">
              <w:t xml:space="preserve"> </w:t>
            </w:r>
            <w:proofErr w:type="spellStart"/>
            <w:r w:rsidRPr="00BF449E">
              <w:t>functionum</w:t>
            </w:r>
            <w:proofErr w:type="spellEnd"/>
          </w:p>
        </w:tc>
        <w:tc>
          <w:tcPr>
            <w:tcW w:w="1733" w:type="dxa"/>
            <w:vAlign w:val="center"/>
            <w:tcPrChange w:id="152" w:author="Lawyer" w:date="2025-03-23T17:04:00Z" w16du:dateUtc="2025-03-23T14:04:00Z">
              <w:tcPr>
                <w:tcW w:w="1800" w:type="dxa"/>
                <w:gridSpan w:val="2"/>
                <w:vAlign w:val="center"/>
              </w:tcPr>
            </w:tcPrChange>
          </w:tcPr>
          <w:p w14:paraId="5AF37E28" w14:textId="7D14A8DB" w:rsidR="00C71CBD" w:rsidRDefault="00C71CBD" w:rsidP="00BB51FF">
            <w:r>
              <w:t>50</w:t>
            </w:r>
          </w:p>
        </w:tc>
        <w:tc>
          <w:tcPr>
            <w:tcW w:w="1600" w:type="dxa"/>
            <w:vAlign w:val="center"/>
            <w:tcPrChange w:id="153" w:author="Lawyer" w:date="2025-03-23T17:04:00Z" w16du:dateUtc="2025-03-23T14:04:00Z">
              <w:tcPr>
                <w:tcW w:w="1733" w:type="dxa"/>
                <w:gridSpan w:val="2"/>
                <w:vAlign w:val="center"/>
              </w:tcPr>
            </w:tcPrChange>
          </w:tcPr>
          <w:p w14:paraId="4A3BA304" w14:textId="771D1B1E" w:rsidR="00C71CBD" w:rsidRDefault="00BF449E" w:rsidP="00BB51FF">
            <w:proofErr w:type="spellStart"/>
            <w:r w:rsidRPr="00BF449E">
              <w:t>hora</w:t>
            </w:r>
            <w:proofErr w:type="spellEnd"/>
          </w:p>
        </w:tc>
        <w:tc>
          <w:tcPr>
            <w:tcW w:w="1347" w:type="dxa"/>
            <w:vAlign w:val="center"/>
            <w:tcPrChange w:id="154" w:author="Lawyer" w:date="2025-03-23T17:04:00Z" w16du:dateUtc="2025-03-23T14:04:00Z">
              <w:tcPr>
                <w:tcW w:w="1605" w:type="dxa"/>
                <w:gridSpan w:val="2"/>
                <w:vAlign w:val="center"/>
              </w:tcPr>
            </w:tcPrChange>
          </w:tcPr>
          <w:p w14:paraId="6CE9AC2A" w14:textId="15068029" w:rsidR="00C71CBD" w:rsidRDefault="00C71CBD" w:rsidP="00BB51FF">
            <w:r>
              <w:t>600</w:t>
            </w:r>
          </w:p>
        </w:tc>
        <w:tc>
          <w:tcPr>
            <w:tcW w:w="1183" w:type="dxa"/>
            <w:vAlign w:val="center"/>
            <w:tcPrChange w:id="155" w:author="Lawyer" w:date="2025-03-23T17:04:00Z" w16du:dateUtc="2025-03-23T14:04:00Z">
              <w:tcPr>
                <w:tcW w:w="1522" w:type="dxa"/>
                <w:vAlign w:val="center"/>
              </w:tcPr>
            </w:tcPrChange>
          </w:tcPr>
          <w:p w14:paraId="5B7EADAF" w14:textId="356F6C87" w:rsidR="00C71CBD" w:rsidRDefault="00C71CBD" w:rsidP="00BB51FF">
            <w:r>
              <w:t>30,000</w:t>
            </w:r>
          </w:p>
        </w:tc>
      </w:tr>
      <w:tr w:rsidR="00C71CBD" w14:paraId="7EDCC0EA" w14:textId="77777777" w:rsidTr="00C71CBD">
        <w:trPr>
          <w:ins w:id="156" w:author="Lawyer" w:date="2025-03-23T17:06:00Z"/>
        </w:trPr>
        <w:tc>
          <w:tcPr>
            <w:tcW w:w="797" w:type="dxa"/>
          </w:tcPr>
          <w:p w14:paraId="2C4CD2FE" w14:textId="3E430136" w:rsidR="00C71CBD" w:rsidRPr="00C71CBD" w:rsidRDefault="00C71CBD">
            <w:pPr>
              <w:pStyle w:val="a7"/>
              <w:numPr>
                <w:ilvl w:val="0"/>
                <w:numId w:val="9"/>
              </w:numPr>
              <w:rPr>
                <w:ins w:id="157" w:author="Lawyer" w:date="2025-03-23T17:06:00Z" w16du:dateUtc="2025-03-23T14:06:00Z"/>
                <w:lang w:val="en-US"/>
                <w:rPrChange w:id="158" w:author="Lawyer" w:date="2025-03-23T17:06:00Z" w16du:dateUtc="2025-03-23T14:06:00Z">
                  <w:rPr>
                    <w:ins w:id="159" w:author="Lawyer" w:date="2025-03-23T17:06:00Z" w16du:dateUtc="2025-03-23T14:06:00Z"/>
                  </w:rPr>
                </w:rPrChange>
              </w:rPr>
              <w:pPrChange w:id="160" w:author="Lawyer" w:date="2025-03-23T17:06:00Z" w16du:dateUtc="2025-03-23T14:06:00Z">
                <w:pPr/>
              </w:pPrChange>
            </w:pPr>
          </w:p>
        </w:tc>
        <w:tc>
          <w:tcPr>
            <w:tcW w:w="2685" w:type="dxa"/>
            <w:vAlign w:val="center"/>
          </w:tcPr>
          <w:p w14:paraId="1A471818" w14:textId="34E34792" w:rsidR="00C71CBD" w:rsidRPr="00C71CBD" w:rsidRDefault="00C71CBD" w:rsidP="00BB51FF">
            <w:pPr>
              <w:rPr>
                <w:ins w:id="161" w:author="Lawyer" w:date="2025-03-23T17:06:00Z" w16du:dateUtc="2025-03-23T14:06:00Z"/>
                <w:lang w:val="en-US"/>
                <w:rPrChange w:id="162" w:author="Lawyer" w:date="2025-03-23T17:06:00Z" w16du:dateUtc="2025-03-23T14:06:00Z">
                  <w:rPr>
                    <w:ins w:id="163" w:author="Lawyer" w:date="2025-03-23T17:06:00Z" w16du:dateUtc="2025-03-23T14:06:00Z"/>
                  </w:rPr>
                </w:rPrChange>
              </w:rPr>
            </w:pPr>
            <w:ins w:id="164" w:author="Lawyer" w:date="2025-03-23T17:06:00Z" w16du:dateUtc="2025-03-23T14:06:00Z">
              <w:r>
                <w:rPr>
                  <w:lang w:val="en-US"/>
                </w:rPr>
                <w:t>Paper</w:t>
              </w:r>
            </w:ins>
          </w:p>
        </w:tc>
        <w:tc>
          <w:tcPr>
            <w:tcW w:w="1733" w:type="dxa"/>
            <w:vAlign w:val="center"/>
          </w:tcPr>
          <w:p w14:paraId="3473FE93" w14:textId="77777777" w:rsidR="00C71CBD" w:rsidRDefault="00C71CBD" w:rsidP="00BB51FF">
            <w:pPr>
              <w:rPr>
                <w:ins w:id="165" w:author="Lawyer" w:date="2025-03-23T17:06:00Z" w16du:dateUtc="2025-03-23T14:06:00Z"/>
              </w:rPr>
            </w:pPr>
          </w:p>
        </w:tc>
        <w:tc>
          <w:tcPr>
            <w:tcW w:w="1600" w:type="dxa"/>
            <w:vAlign w:val="center"/>
          </w:tcPr>
          <w:p w14:paraId="60FA2D89" w14:textId="77777777" w:rsidR="00C71CBD" w:rsidRDefault="00C71CBD" w:rsidP="00BB51FF">
            <w:pPr>
              <w:rPr>
                <w:ins w:id="166" w:author="Lawyer" w:date="2025-03-23T17:06:00Z" w16du:dateUtc="2025-03-23T14:06:00Z"/>
              </w:rPr>
            </w:pPr>
          </w:p>
        </w:tc>
        <w:tc>
          <w:tcPr>
            <w:tcW w:w="1347" w:type="dxa"/>
            <w:vAlign w:val="center"/>
          </w:tcPr>
          <w:p w14:paraId="78B1BC54" w14:textId="77777777" w:rsidR="00C71CBD" w:rsidRDefault="00C71CBD" w:rsidP="00BB51FF">
            <w:pPr>
              <w:rPr>
                <w:ins w:id="167" w:author="Lawyer" w:date="2025-03-23T17:06:00Z" w16du:dateUtc="2025-03-23T14:06:00Z"/>
              </w:rPr>
            </w:pPr>
          </w:p>
        </w:tc>
        <w:tc>
          <w:tcPr>
            <w:tcW w:w="1183" w:type="dxa"/>
            <w:vAlign w:val="center"/>
          </w:tcPr>
          <w:p w14:paraId="5592E15E" w14:textId="77777777" w:rsidR="00C71CBD" w:rsidRDefault="00C71CBD" w:rsidP="00BB51FF">
            <w:pPr>
              <w:rPr>
                <w:ins w:id="168" w:author="Lawyer" w:date="2025-03-23T17:06:00Z" w16du:dateUtc="2025-03-23T14:06:00Z"/>
              </w:rPr>
            </w:pPr>
          </w:p>
        </w:tc>
      </w:tr>
      <w:tr w:rsidR="00C71CBD" w14:paraId="39E856B1" w14:textId="77777777" w:rsidTr="00C71CBD">
        <w:tc>
          <w:tcPr>
            <w:tcW w:w="797" w:type="dxa"/>
            <w:tcPrChange w:id="169" w:author="Lawyer" w:date="2025-03-23T17:04:00Z" w16du:dateUtc="2025-03-23T14:04:00Z">
              <w:tcPr>
                <w:tcW w:w="2685" w:type="dxa"/>
                <w:gridSpan w:val="2"/>
              </w:tcPr>
            </w:tcPrChange>
          </w:tcPr>
          <w:p w14:paraId="5B930328" w14:textId="3204FC5C" w:rsidR="00C71CBD" w:rsidRPr="00C71CBD" w:rsidRDefault="00C71CBD">
            <w:pPr>
              <w:pStyle w:val="a7"/>
              <w:rPr>
                <w:lang w:val="en-US"/>
                <w:rPrChange w:id="170" w:author="Lawyer" w:date="2025-03-23T17:06:00Z" w16du:dateUtc="2025-03-23T14:06:00Z">
                  <w:rPr/>
                </w:rPrChange>
              </w:rPr>
              <w:pPrChange w:id="171" w:author="Lawyer" w:date="2025-03-23T17:06:00Z" w16du:dateUtc="2025-03-23T14:06:00Z">
                <w:pPr/>
              </w:pPrChange>
            </w:pPr>
          </w:p>
        </w:tc>
        <w:tc>
          <w:tcPr>
            <w:tcW w:w="2685" w:type="dxa"/>
            <w:vAlign w:val="center"/>
            <w:tcPrChange w:id="172" w:author="Lawyer" w:date="2025-03-23T17:04:00Z" w16du:dateUtc="2025-03-23T14:04:00Z">
              <w:tcPr>
                <w:tcW w:w="2685" w:type="dxa"/>
                <w:gridSpan w:val="3"/>
                <w:vAlign w:val="center"/>
              </w:tcPr>
            </w:tcPrChange>
          </w:tcPr>
          <w:p w14:paraId="360FDC01" w14:textId="19C1967C" w:rsidR="00C71CBD" w:rsidRDefault="00BF449E" w:rsidP="00BB51FF">
            <w:proofErr w:type="spellStart"/>
            <w:r w:rsidRPr="00BF449E">
              <w:t>Elaboratio</w:t>
            </w:r>
            <w:proofErr w:type="spellEnd"/>
            <w:r w:rsidRPr="00BF449E">
              <w:t xml:space="preserve"> </w:t>
            </w:r>
            <w:proofErr w:type="spellStart"/>
            <w:r w:rsidRPr="00BF449E">
              <w:t>scriptorum</w:t>
            </w:r>
            <w:proofErr w:type="spellEnd"/>
          </w:p>
        </w:tc>
        <w:tc>
          <w:tcPr>
            <w:tcW w:w="1733" w:type="dxa"/>
            <w:vAlign w:val="center"/>
            <w:tcPrChange w:id="173" w:author="Lawyer" w:date="2025-03-23T17:04:00Z" w16du:dateUtc="2025-03-23T14:04:00Z">
              <w:tcPr>
                <w:tcW w:w="1800" w:type="dxa"/>
                <w:gridSpan w:val="2"/>
                <w:vAlign w:val="center"/>
              </w:tcPr>
            </w:tcPrChange>
          </w:tcPr>
          <w:p w14:paraId="1977F50C" w14:textId="285D570E" w:rsidR="00C71CBD" w:rsidRDefault="00C71CBD" w:rsidP="00BB51FF">
            <w:r>
              <w:t>10</w:t>
            </w:r>
          </w:p>
        </w:tc>
        <w:tc>
          <w:tcPr>
            <w:tcW w:w="1600" w:type="dxa"/>
            <w:vAlign w:val="center"/>
            <w:tcPrChange w:id="174" w:author="Lawyer" w:date="2025-03-23T17:04:00Z" w16du:dateUtc="2025-03-23T14:04:00Z">
              <w:tcPr>
                <w:tcW w:w="1733" w:type="dxa"/>
                <w:gridSpan w:val="2"/>
                <w:vAlign w:val="center"/>
              </w:tcPr>
            </w:tcPrChange>
          </w:tcPr>
          <w:p w14:paraId="2A00894E" w14:textId="2A5D8E79" w:rsidR="00C71CBD" w:rsidRDefault="00BF449E" w:rsidP="00BB51FF">
            <w:proofErr w:type="spellStart"/>
            <w:r w:rsidRPr="00BF449E">
              <w:t>hora</w:t>
            </w:r>
            <w:proofErr w:type="spellEnd"/>
          </w:p>
        </w:tc>
        <w:tc>
          <w:tcPr>
            <w:tcW w:w="1347" w:type="dxa"/>
            <w:vAlign w:val="center"/>
            <w:tcPrChange w:id="175" w:author="Lawyer" w:date="2025-03-23T17:04:00Z" w16du:dateUtc="2025-03-23T14:04:00Z">
              <w:tcPr>
                <w:tcW w:w="1605" w:type="dxa"/>
                <w:gridSpan w:val="2"/>
                <w:vAlign w:val="center"/>
              </w:tcPr>
            </w:tcPrChange>
          </w:tcPr>
          <w:p w14:paraId="71A034CC" w14:textId="272BFB85" w:rsidR="00C71CBD" w:rsidRDefault="00C71CBD" w:rsidP="00BB51FF">
            <w:r>
              <w:t>500</w:t>
            </w:r>
          </w:p>
        </w:tc>
        <w:tc>
          <w:tcPr>
            <w:tcW w:w="1183" w:type="dxa"/>
            <w:vAlign w:val="center"/>
            <w:tcPrChange w:id="176" w:author="Lawyer" w:date="2025-03-23T17:04:00Z" w16du:dateUtc="2025-03-23T14:04:00Z">
              <w:tcPr>
                <w:tcW w:w="1522" w:type="dxa"/>
                <w:vAlign w:val="center"/>
              </w:tcPr>
            </w:tcPrChange>
          </w:tcPr>
          <w:p w14:paraId="2A16708B" w14:textId="5D5CD6C9" w:rsidR="00C71CBD" w:rsidRDefault="00C71CBD" w:rsidP="00BB51FF">
            <w:r>
              <w:t>5,000</w:t>
            </w:r>
          </w:p>
        </w:tc>
      </w:tr>
      <w:tr w:rsidR="00C71CBD" w14:paraId="20966EC3" w14:textId="77777777" w:rsidTr="00C71CBD">
        <w:tc>
          <w:tcPr>
            <w:tcW w:w="797" w:type="dxa"/>
            <w:tcPrChange w:id="177" w:author="Lawyer" w:date="2025-03-23T17:04:00Z" w16du:dateUtc="2025-03-23T14:04:00Z">
              <w:tcPr>
                <w:tcW w:w="2685" w:type="dxa"/>
                <w:gridSpan w:val="2"/>
              </w:tcPr>
            </w:tcPrChange>
          </w:tcPr>
          <w:p w14:paraId="69BC0047" w14:textId="4E63BD84" w:rsidR="00C71CBD" w:rsidRPr="00C71CBD" w:rsidRDefault="00C71CBD">
            <w:pPr>
              <w:pStyle w:val="a7"/>
              <w:numPr>
                <w:ilvl w:val="1"/>
                <w:numId w:val="9"/>
              </w:numPr>
              <w:rPr>
                <w:lang w:val="en-US"/>
                <w:rPrChange w:id="178" w:author="Lawyer" w:date="2025-03-23T17:07:00Z" w16du:dateUtc="2025-03-23T14:07:00Z">
                  <w:rPr/>
                </w:rPrChange>
              </w:rPr>
              <w:pPrChange w:id="179" w:author="Lawyer" w:date="2025-03-23T17:07:00Z" w16du:dateUtc="2025-03-23T14:07:00Z">
                <w:pPr/>
              </w:pPrChange>
            </w:pPr>
          </w:p>
        </w:tc>
        <w:tc>
          <w:tcPr>
            <w:tcW w:w="2685" w:type="dxa"/>
            <w:vAlign w:val="center"/>
            <w:tcPrChange w:id="180" w:author="Lawyer" w:date="2025-03-23T17:04:00Z" w16du:dateUtc="2025-03-23T14:04:00Z">
              <w:tcPr>
                <w:tcW w:w="2685" w:type="dxa"/>
                <w:gridSpan w:val="3"/>
                <w:vAlign w:val="center"/>
              </w:tcPr>
            </w:tcPrChange>
          </w:tcPr>
          <w:p w14:paraId="2152A81C" w14:textId="3C6AA92D" w:rsidR="00C71CBD" w:rsidRDefault="00BF449E" w:rsidP="00BB51FF">
            <w:proofErr w:type="spellStart"/>
            <w:r w:rsidRPr="00BF449E">
              <w:t>Administratio</w:t>
            </w:r>
            <w:proofErr w:type="spellEnd"/>
            <w:r w:rsidRPr="00BF449E">
              <w:t xml:space="preserve"> </w:t>
            </w:r>
            <w:proofErr w:type="spellStart"/>
            <w:r w:rsidRPr="00BF449E">
              <w:t>contractuum</w:t>
            </w:r>
            <w:proofErr w:type="spellEnd"/>
          </w:p>
        </w:tc>
        <w:tc>
          <w:tcPr>
            <w:tcW w:w="1733" w:type="dxa"/>
            <w:vAlign w:val="center"/>
            <w:tcPrChange w:id="181" w:author="Lawyer" w:date="2025-03-23T17:04:00Z" w16du:dateUtc="2025-03-23T14:04:00Z">
              <w:tcPr>
                <w:tcW w:w="1800" w:type="dxa"/>
                <w:gridSpan w:val="2"/>
                <w:vAlign w:val="center"/>
              </w:tcPr>
            </w:tcPrChange>
          </w:tcPr>
          <w:p w14:paraId="7B07EB8C" w14:textId="5E507283" w:rsidR="00C71CBD" w:rsidRDefault="00C71CBD" w:rsidP="00BB51FF">
            <w:r>
              <w:t>20</w:t>
            </w:r>
          </w:p>
        </w:tc>
        <w:tc>
          <w:tcPr>
            <w:tcW w:w="1600" w:type="dxa"/>
            <w:vAlign w:val="center"/>
            <w:tcPrChange w:id="182" w:author="Lawyer" w:date="2025-03-23T17:04:00Z" w16du:dateUtc="2025-03-23T14:04:00Z">
              <w:tcPr>
                <w:tcW w:w="1733" w:type="dxa"/>
                <w:gridSpan w:val="2"/>
                <w:vAlign w:val="center"/>
              </w:tcPr>
            </w:tcPrChange>
          </w:tcPr>
          <w:p w14:paraId="79E44E98" w14:textId="266A8F2C" w:rsidR="00C71CBD" w:rsidRDefault="00BF449E" w:rsidP="00BB51FF">
            <w:proofErr w:type="spellStart"/>
            <w:r w:rsidRPr="00BF449E">
              <w:t>hora</w:t>
            </w:r>
            <w:proofErr w:type="spellEnd"/>
          </w:p>
        </w:tc>
        <w:tc>
          <w:tcPr>
            <w:tcW w:w="1347" w:type="dxa"/>
            <w:vAlign w:val="center"/>
            <w:tcPrChange w:id="183" w:author="Lawyer" w:date="2025-03-23T17:04:00Z" w16du:dateUtc="2025-03-23T14:04:00Z">
              <w:tcPr>
                <w:tcW w:w="1605" w:type="dxa"/>
                <w:gridSpan w:val="2"/>
                <w:vAlign w:val="center"/>
              </w:tcPr>
            </w:tcPrChange>
          </w:tcPr>
          <w:p w14:paraId="46A81D45" w14:textId="4A3FBEF3" w:rsidR="00C71CBD" w:rsidRDefault="00C71CBD" w:rsidP="00BB51FF">
            <w:r>
              <w:t>700</w:t>
            </w:r>
          </w:p>
        </w:tc>
        <w:tc>
          <w:tcPr>
            <w:tcW w:w="1183" w:type="dxa"/>
            <w:vAlign w:val="center"/>
            <w:tcPrChange w:id="184" w:author="Lawyer" w:date="2025-03-23T17:04:00Z" w16du:dateUtc="2025-03-23T14:04:00Z">
              <w:tcPr>
                <w:tcW w:w="1522" w:type="dxa"/>
                <w:vAlign w:val="center"/>
              </w:tcPr>
            </w:tcPrChange>
          </w:tcPr>
          <w:p w14:paraId="3A77CA3E" w14:textId="0A8D3D75" w:rsidR="00C71CBD" w:rsidRDefault="00C71CBD" w:rsidP="00BB51FF">
            <w:r>
              <w:t>14,</w:t>
            </w:r>
          </w:p>
        </w:tc>
      </w:tr>
      <w:tr w:rsidR="00C71CBD" w14:paraId="6C66CF4B" w14:textId="77777777" w:rsidTr="00C71CBD">
        <w:tc>
          <w:tcPr>
            <w:tcW w:w="797" w:type="dxa"/>
            <w:tcPrChange w:id="185" w:author="Lawyer" w:date="2025-03-23T17:04:00Z" w16du:dateUtc="2025-03-23T14:04:00Z">
              <w:tcPr>
                <w:tcW w:w="2685" w:type="dxa"/>
                <w:gridSpan w:val="2"/>
              </w:tcPr>
            </w:tcPrChange>
          </w:tcPr>
          <w:p w14:paraId="413351E0" w14:textId="77777777" w:rsidR="00C71CBD" w:rsidRDefault="00C71CBD" w:rsidP="00BB51FF">
            <w:pPr>
              <w:jc w:val="right"/>
            </w:pPr>
          </w:p>
        </w:tc>
        <w:tc>
          <w:tcPr>
            <w:tcW w:w="7365" w:type="dxa"/>
            <w:gridSpan w:val="4"/>
            <w:tcPrChange w:id="186" w:author="Lawyer" w:date="2025-03-23T17:04:00Z" w16du:dateUtc="2025-03-23T14:04:00Z">
              <w:tcPr>
                <w:tcW w:w="7823" w:type="dxa"/>
                <w:gridSpan w:val="9"/>
              </w:tcPr>
            </w:tcPrChange>
          </w:tcPr>
          <w:p w14:paraId="2055397B" w14:textId="2C940597" w:rsidR="00C71CBD" w:rsidRDefault="00BF449E" w:rsidP="00BB51FF">
            <w:pPr>
              <w:jc w:val="right"/>
            </w:pPr>
            <w:proofErr w:type="spellStart"/>
            <w:r w:rsidRPr="00BF449E">
              <w:t>Summa</w:t>
            </w:r>
            <w:proofErr w:type="spellEnd"/>
            <w:r w:rsidRPr="00BF449E">
              <w:t xml:space="preserve"> </w:t>
            </w:r>
            <w:proofErr w:type="spellStart"/>
            <w:r w:rsidRPr="00BF449E">
              <w:t>generalis</w:t>
            </w:r>
            <w:proofErr w:type="spellEnd"/>
          </w:p>
        </w:tc>
        <w:tc>
          <w:tcPr>
            <w:tcW w:w="1183" w:type="dxa"/>
            <w:tcPrChange w:id="187" w:author="Lawyer" w:date="2025-03-23T17:04:00Z" w16du:dateUtc="2025-03-23T14:04:00Z">
              <w:tcPr>
                <w:tcW w:w="1522" w:type="dxa"/>
              </w:tcPr>
            </w:tcPrChange>
          </w:tcPr>
          <w:p w14:paraId="008AEB05" w14:textId="1902F1ED" w:rsidR="00C71CBD" w:rsidRDefault="00C71CBD">
            <w:r>
              <w:t>43543</w:t>
            </w:r>
          </w:p>
        </w:tc>
      </w:tr>
    </w:tbl>
    <w:p w14:paraId="2F4EA660" w14:textId="7F431255" w:rsidR="00BB51FF" w:rsidRDefault="00835176">
      <w:pPr>
        <w:pStyle w:val="a7"/>
        <w:numPr>
          <w:ilvl w:val="1"/>
          <w:numId w:val="10"/>
        </w:numPr>
        <w:rPr>
          <w:ins w:id="188" w:author="Lawyer" w:date="2025-03-23T13:51:00Z" w16du:dateUtc="2025-03-23T10:51:00Z"/>
          <w:lang w:val="en-US"/>
        </w:rPr>
        <w:pPrChange w:id="189" w:author="Lawyer" w:date="2025-03-23T17:06:00Z" w16du:dateUtc="2025-03-23T14:06:00Z">
          <w:pPr>
            <w:pStyle w:val="a7"/>
            <w:numPr>
              <w:ilvl w:val="1"/>
              <w:numId w:val="4"/>
            </w:numPr>
            <w:ind w:hanging="360"/>
          </w:pPr>
        </w:pPrChange>
      </w:pPr>
      <w:proofErr w:type="spellStart"/>
      <w:r w:rsidRPr="00835176">
        <w:rPr>
          <w:lang w:val="en-US"/>
        </w:rPr>
        <w:t>Annotationes</w:t>
      </w:r>
      <w:proofErr w:type="spellEnd"/>
      <w:r w:rsidRPr="00835176">
        <w:rPr>
          <w:lang w:val="en-US"/>
        </w:rPr>
        <w:t xml:space="preserve"> </w:t>
      </w:r>
      <w:proofErr w:type="spellStart"/>
      <w:r w:rsidRPr="00835176">
        <w:rPr>
          <w:lang w:val="en-US"/>
        </w:rPr>
        <w:t>speciales</w:t>
      </w:r>
      <w:proofErr w:type="spellEnd"/>
      <w:r w:rsidRPr="00835176">
        <w:rPr>
          <w:lang w:val="en-US"/>
        </w:rPr>
        <w:t>:</w:t>
      </w:r>
    </w:p>
    <w:p w14:paraId="51E87560" w14:textId="6AF4DE15" w:rsidR="0061775E" w:rsidRDefault="00835176">
      <w:pPr>
        <w:pStyle w:val="a7"/>
        <w:numPr>
          <w:ilvl w:val="2"/>
          <w:numId w:val="10"/>
        </w:numPr>
        <w:rPr>
          <w:ins w:id="190" w:author="Lawyer" w:date="2025-03-23T13:50:00Z" w16du:dateUtc="2025-03-23T10:50:00Z"/>
          <w:lang w:val="en-US"/>
        </w:rPr>
        <w:pPrChange w:id="191" w:author="Lawyer" w:date="2025-03-23T17:06:00Z" w16du:dateUtc="2025-03-23T14:06:00Z">
          <w:pPr>
            <w:pStyle w:val="a7"/>
            <w:numPr>
              <w:ilvl w:val="1"/>
              <w:numId w:val="4"/>
            </w:numPr>
            <w:ind w:hanging="360"/>
          </w:pPr>
        </w:pPrChange>
      </w:pPr>
      <w:proofErr w:type="spellStart"/>
      <w:r w:rsidRPr="00835176">
        <w:rPr>
          <w:lang w:val="en-US"/>
        </w:rPr>
        <w:t>Procedurae</w:t>
      </w:r>
      <w:proofErr w:type="spellEnd"/>
      <w:r w:rsidRPr="00835176">
        <w:rPr>
          <w:lang w:val="en-US"/>
        </w:rPr>
        <w:t xml:space="preserve"> </w:t>
      </w:r>
      <w:proofErr w:type="spellStart"/>
      <w:r w:rsidRPr="00835176">
        <w:rPr>
          <w:lang w:val="en-US"/>
        </w:rPr>
        <w:t>exceptionales</w:t>
      </w:r>
      <w:proofErr w:type="spellEnd"/>
    </w:p>
    <w:p w14:paraId="44775A9D" w14:textId="3B20B347" w:rsidR="0061775E" w:rsidRDefault="00835176" w:rsidP="00C71CBD">
      <w:pPr>
        <w:pStyle w:val="a7"/>
        <w:numPr>
          <w:ilvl w:val="1"/>
          <w:numId w:val="10"/>
        </w:numPr>
        <w:rPr>
          <w:ins w:id="192" w:author="Lawyer" w:date="2025-03-23T17:07:00Z" w16du:dateUtc="2025-03-23T14:07:00Z"/>
          <w:lang w:val="en-US"/>
        </w:rPr>
      </w:pPr>
      <w:proofErr w:type="spellStart"/>
      <w:r w:rsidRPr="00835176">
        <w:rPr>
          <w:lang w:val="en-US"/>
        </w:rPr>
        <w:t>Contractus</w:t>
      </w:r>
      <w:proofErr w:type="spellEnd"/>
      <w:r w:rsidRPr="00835176">
        <w:rPr>
          <w:lang w:val="en-US"/>
        </w:rPr>
        <w:t xml:space="preserve"> </w:t>
      </w:r>
      <w:proofErr w:type="spellStart"/>
      <w:r w:rsidRPr="00835176">
        <w:rPr>
          <w:lang w:val="en-US"/>
        </w:rPr>
        <w:t>supplementarii</w:t>
      </w:r>
      <w:proofErr w:type="spellEnd"/>
    </w:p>
    <w:p w14:paraId="6C89FABA" w14:textId="108F09CD" w:rsidR="002F0CFD" w:rsidRPr="00A23F83" w:rsidRDefault="00835176" w:rsidP="00A23F83">
      <w:pPr>
        <w:pStyle w:val="a7"/>
        <w:numPr>
          <w:ilvl w:val="1"/>
          <w:numId w:val="4"/>
        </w:numPr>
        <w:rPr>
          <w:ins w:id="193" w:author="Lawyer" w:date="2025-03-23T17:08:00Z" w16du:dateUtc="2025-03-23T14:08:00Z"/>
          <w:lang w:val="en-US"/>
        </w:rPr>
      </w:pPr>
      <w:r w:rsidRPr="00A23F83">
        <w:rPr>
          <w:lang w:val="en-US"/>
        </w:rPr>
        <w:t xml:space="preserve">De </w:t>
      </w:r>
      <w:proofErr w:type="spellStart"/>
      <w:r w:rsidRPr="00A23F83">
        <w:rPr>
          <w:lang w:val="en-US"/>
        </w:rPr>
        <w:t>clausulis</w:t>
      </w:r>
      <w:proofErr w:type="spellEnd"/>
      <w:r w:rsidRPr="00A23F83">
        <w:rPr>
          <w:lang w:val="en-US"/>
        </w:rPr>
        <w:t xml:space="preserve"> extremis</w:t>
      </w:r>
    </w:p>
    <w:p w14:paraId="304F6743" w14:textId="5978C210" w:rsidR="002F0CFD" w:rsidRPr="00A23F83" w:rsidRDefault="00835176" w:rsidP="00A23F83">
      <w:pPr>
        <w:pStyle w:val="a7"/>
        <w:numPr>
          <w:ilvl w:val="2"/>
          <w:numId w:val="4"/>
        </w:numPr>
        <w:rPr>
          <w:lang w:val="en-US"/>
          <w:rPrChange w:id="194" w:author="Lawyer" w:date="2025-03-23T17:08:00Z" w16du:dateUtc="2025-03-23T14:08:00Z">
            <w:rPr/>
          </w:rPrChange>
        </w:rPr>
        <w:pPrChange w:id="195" w:author="Lawyer" w:date="2025-03-23T17:08:00Z" w16du:dateUtc="2025-03-23T14:08:00Z">
          <w:pPr/>
        </w:pPrChange>
      </w:pPr>
      <w:r w:rsidRPr="00A23F83">
        <w:rPr>
          <w:lang w:val="en-US"/>
        </w:rPr>
        <w:t xml:space="preserve">Haec pacta in </w:t>
      </w:r>
      <w:proofErr w:type="spellStart"/>
      <w:r w:rsidRPr="00A23F83">
        <w:rPr>
          <w:lang w:val="en-US"/>
        </w:rPr>
        <w:t>duobus</w:t>
      </w:r>
      <w:proofErr w:type="spellEnd"/>
      <w:r w:rsidRPr="00A23F83">
        <w:rPr>
          <w:lang w:val="en-US"/>
        </w:rPr>
        <w:t xml:space="preserve"> </w:t>
      </w:r>
      <w:proofErr w:type="spellStart"/>
      <w:r w:rsidRPr="00A23F83">
        <w:rPr>
          <w:lang w:val="en-US"/>
        </w:rPr>
        <w:t>exemplaribus</w:t>
      </w:r>
      <w:proofErr w:type="spellEnd"/>
      <w:r w:rsidRPr="00A23F83">
        <w:rPr>
          <w:lang w:val="en-US"/>
        </w:rPr>
        <w:t xml:space="preserve"> </w:t>
      </w:r>
      <w:proofErr w:type="spellStart"/>
      <w:r w:rsidRPr="00A23F83">
        <w:rPr>
          <w:lang w:val="en-US"/>
        </w:rPr>
        <w:t>conscripta</w:t>
      </w:r>
      <w:proofErr w:type="spellEnd"/>
      <w:r w:rsidRPr="00A23F83">
        <w:rPr>
          <w:lang w:val="en-US"/>
        </w:rPr>
        <w:t xml:space="preserve">, ab </w:t>
      </w:r>
      <w:proofErr w:type="spellStart"/>
      <w:r w:rsidRPr="00A23F83">
        <w:rPr>
          <w:lang w:val="en-US"/>
        </w:rPr>
        <w:t>utraque</w:t>
      </w:r>
      <w:proofErr w:type="spellEnd"/>
      <w:r w:rsidRPr="00A23F83">
        <w:rPr>
          <w:lang w:val="en-US"/>
        </w:rPr>
        <w:t xml:space="preserve"> </w:t>
      </w:r>
      <w:proofErr w:type="spellStart"/>
      <w:r w:rsidRPr="00A23F83">
        <w:rPr>
          <w:lang w:val="en-US"/>
        </w:rPr>
        <w:t>Parte</w:t>
      </w:r>
      <w:proofErr w:type="spellEnd"/>
      <w:r w:rsidRPr="00A23F83">
        <w:rPr>
          <w:lang w:val="en-US"/>
        </w:rPr>
        <w:t xml:space="preserve"> </w:t>
      </w:r>
      <w:proofErr w:type="spellStart"/>
      <w:r w:rsidRPr="00A23F83">
        <w:rPr>
          <w:lang w:val="en-US"/>
        </w:rPr>
        <w:t>subscripta</w:t>
      </w:r>
      <w:proofErr w:type="spellEnd"/>
      <w:r w:rsidRPr="00A23F83">
        <w:rPr>
          <w:lang w:val="en-US"/>
        </w:rPr>
        <w:t xml:space="preserve"> sunt die et loco </w:t>
      </w:r>
      <w:proofErr w:type="spellStart"/>
      <w:r w:rsidRPr="00A23F83">
        <w:rPr>
          <w:lang w:val="en-US"/>
        </w:rPr>
        <w:t>definitis</w:t>
      </w:r>
      <w:proofErr w:type="spellEnd"/>
      <w:r w:rsidRPr="00A23F83">
        <w:rPr>
          <w:lang w:val="en-US"/>
        </w:rPr>
        <w:t>.</w:t>
      </w:r>
    </w:p>
    <w:sectPr w:rsidR="002F0CFD" w:rsidRPr="00A23F83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9" w:author="Lawyer" w:date="2025-03-03T22:45:00Z" w:initials="L">
    <w:p w14:paraId="351A5321" w14:textId="77777777" w:rsidR="00BF449E" w:rsidRDefault="00F36660" w:rsidP="00BF449E">
      <w:r>
        <w:rPr>
          <w:rStyle w:val="ac"/>
        </w:rPr>
        <w:annotationRef/>
      </w:r>
      <w:r w:rsidR="00BF449E">
        <w:rPr>
          <w:sz w:val="20"/>
        </w:rPr>
        <w:t>Annotatio ad notam</w:t>
      </w:r>
    </w:p>
  </w:comment>
  <w:comment w:id="116" w:author="Lawyer" w:date="2025-04-23T08:52:00Z" w:initials="L">
    <w:p w14:paraId="300C2060" w14:textId="4E95B04E" w:rsidR="00BF449E" w:rsidRDefault="00BF449E" w:rsidP="00BF449E">
      <w:r>
        <w:rPr>
          <w:rStyle w:val="ac"/>
        </w:rPr>
        <w:annotationRef/>
      </w:r>
      <w:r>
        <w:rPr>
          <w:sz w:val="20"/>
        </w:rPr>
        <w:t>Quo modo hoc cum contractu conectitur?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51A5321" w15:done="0"/>
  <w15:commentEx w15:paraId="300C20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487A65F" w16cex:dateUtc="2025-03-03T19:45:00Z"/>
  <w16cex:commentExtensible w16cex:durableId="0DA17C91" w16cex:dateUtc="2025-04-23T05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51A5321" w16cid:durableId="7487A65F"/>
  <w16cid:commentId w16cid:paraId="300C2060" w16cid:durableId="0DA17C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A04E4" w14:textId="77777777" w:rsidR="007E0BEF" w:rsidRDefault="007E0BEF" w:rsidP="00BB51FF">
      <w:r>
        <w:separator/>
      </w:r>
    </w:p>
  </w:endnote>
  <w:endnote w:type="continuationSeparator" w:id="0">
    <w:p w14:paraId="5F353876" w14:textId="77777777" w:rsidR="007E0BEF" w:rsidRDefault="007E0BEF" w:rsidP="00BB5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7"/>
      </w:rPr>
      <w:id w:val="166905082"/>
      <w:docPartObj>
        <w:docPartGallery w:val="Page Numbers (Bottom of Page)"/>
        <w:docPartUnique/>
      </w:docPartObj>
    </w:sdtPr>
    <w:sdtContent>
      <w:p w14:paraId="31ABE238" w14:textId="1A13542D" w:rsidR="00CF47CE" w:rsidRDefault="00CF47CE" w:rsidP="00681DD9">
        <w:pPr>
          <w:pStyle w:val="af5"/>
          <w:framePr w:wrap="none" w:vAnchor="text" w:hAnchor="margin" w:xAlign="right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end"/>
        </w:r>
      </w:p>
    </w:sdtContent>
  </w:sdt>
  <w:p w14:paraId="58BBA4BE" w14:textId="77777777" w:rsidR="00CF47CE" w:rsidRDefault="00CF47CE" w:rsidP="00CF47CE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7"/>
      </w:rPr>
      <w:id w:val="-173192142"/>
      <w:docPartObj>
        <w:docPartGallery w:val="Page Numbers (Bottom of Page)"/>
        <w:docPartUnique/>
      </w:docPartObj>
    </w:sdtPr>
    <w:sdtContent>
      <w:p w14:paraId="5621F78C" w14:textId="6EA85FAD" w:rsidR="00CF47CE" w:rsidRDefault="00CF47CE" w:rsidP="00681DD9">
        <w:pPr>
          <w:pStyle w:val="af5"/>
          <w:framePr w:wrap="none" w:vAnchor="text" w:hAnchor="margin" w:xAlign="right" w:y="1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219116BC" w14:textId="77777777" w:rsidR="00CF47CE" w:rsidRDefault="00CF47CE" w:rsidP="00CF47CE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16FCF" w14:textId="77777777" w:rsidR="007E0BEF" w:rsidRDefault="007E0BEF" w:rsidP="00BB51FF">
      <w:r>
        <w:separator/>
      </w:r>
    </w:p>
  </w:footnote>
  <w:footnote w:type="continuationSeparator" w:id="0">
    <w:p w14:paraId="5C608EE7" w14:textId="77777777" w:rsidR="007E0BEF" w:rsidRDefault="007E0BEF" w:rsidP="00BB51FF">
      <w:r>
        <w:continuationSeparator/>
      </w:r>
    </w:p>
  </w:footnote>
  <w:footnote w:id="1">
    <w:p w14:paraId="0019FC13" w14:textId="39AA53DC" w:rsidR="00BB51FF" w:rsidRDefault="00BB51FF">
      <w:pPr>
        <w:pStyle w:val="af2"/>
      </w:pPr>
      <w:r>
        <w:rPr>
          <w:rStyle w:val="af4"/>
        </w:rPr>
        <w:footnoteRef/>
      </w:r>
      <w:r>
        <w:t xml:space="preserve"> </w:t>
      </w:r>
      <w:proofErr w:type="spellStart"/>
      <w:r w:rsidR="00BF449E">
        <w:t>si</w:t>
      </w:r>
      <w:proofErr w:type="spellEnd"/>
      <w:r w:rsidR="00BF449E">
        <w:t xml:space="preserve"> </w:t>
      </w:r>
      <w:proofErr w:type="spellStart"/>
      <w:r w:rsidR="00BF449E">
        <w:t>huiusmodi</w:t>
      </w:r>
      <w:proofErr w:type="spellEnd"/>
      <w:r w:rsidR="00BF449E">
        <w:t xml:space="preserve"> </w:t>
      </w:r>
      <w:proofErr w:type="spellStart"/>
      <w:r w:rsidR="00BF449E">
        <w:t>potestas</w:t>
      </w:r>
      <w:proofErr w:type="spellEnd"/>
      <w:r w:rsidR="00BF449E">
        <w:t xml:space="preserve"> </w:t>
      </w:r>
      <w:proofErr w:type="spellStart"/>
      <w:r w:rsidR="00BF449E">
        <w:t>legitima</w:t>
      </w:r>
      <w:proofErr w:type="spellEnd"/>
      <w:r w:rsidR="00BF449E">
        <w:t xml:space="preserve"> </w:t>
      </w:r>
      <w:proofErr w:type="spellStart"/>
      <w:r w:rsidR="00BF449E">
        <w:t>exsistit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B3E"/>
    <w:multiLevelType w:val="hybridMultilevel"/>
    <w:tmpl w:val="087AB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00758"/>
    <w:multiLevelType w:val="hybridMultilevel"/>
    <w:tmpl w:val="9DE4CC38"/>
    <w:lvl w:ilvl="0" w:tplc="041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7468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F91588"/>
    <w:multiLevelType w:val="multilevel"/>
    <w:tmpl w:val="7322791A"/>
    <w:lvl w:ilvl="0">
      <w:start w:val="6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4" w15:restartNumberingAfterBreak="0">
    <w:nsid w:val="262E5DF9"/>
    <w:multiLevelType w:val="multilevel"/>
    <w:tmpl w:val="ADB6AC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82416F3"/>
    <w:multiLevelType w:val="hybridMultilevel"/>
    <w:tmpl w:val="A6F46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432DC"/>
    <w:multiLevelType w:val="multilevel"/>
    <w:tmpl w:val="ADB6AC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32C2099D"/>
    <w:multiLevelType w:val="hybridMultilevel"/>
    <w:tmpl w:val="9F540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E411F"/>
    <w:multiLevelType w:val="hybridMultilevel"/>
    <w:tmpl w:val="2D18543C"/>
    <w:lvl w:ilvl="0" w:tplc="DB58534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4720023"/>
    <w:multiLevelType w:val="multilevel"/>
    <w:tmpl w:val="C6FC5E6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BF069AA"/>
    <w:multiLevelType w:val="hybridMultilevel"/>
    <w:tmpl w:val="A0D200B2"/>
    <w:lvl w:ilvl="0" w:tplc="2592C6A8">
      <w:start w:val="1"/>
      <w:numFmt w:val="upperRoman"/>
      <w:lvlText w:val="%1."/>
      <w:lvlJc w:val="left"/>
      <w:pPr>
        <w:ind w:left="25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F92506F"/>
    <w:multiLevelType w:val="hybridMultilevel"/>
    <w:tmpl w:val="C53E7B60"/>
    <w:lvl w:ilvl="0" w:tplc="F9E20A7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76821024">
    <w:abstractNumId w:val="6"/>
  </w:num>
  <w:num w:numId="2" w16cid:durableId="1631546823">
    <w:abstractNumId w:val="0"/>
  </w:num>
  <w:num w:numId="3" w16cid:durableId="1624771005">
    <w:abstractNumId w:val="1"/>
  </w:num>
  <w:num w:numId="4" w16cid:durableId="1550993903">
    <w:abstractNumId w:val="4"/>
  </w:num>
  <w:num w:numId="5" w16cid:durableId="1520659524">
    <w:abstractNumId w:val="2"/>
  </w:num>
  <w:num w:numId="6" w16cid:durableId="260341184">
    <w:abstractNumId w:val="11"/>
  </w:num>
  <w:num w:numId="7" w16cid:durableId="2037802200">
    <w:abstractNumId w:val="8"/>
  </w:num>
  <w:num w:numId="8" w16cid:durableId="1287202938">
    <w:abstractNumId w:val="10"/>
  </w:num>
  <w:num w:numId="9" w16cid:durableId="1200822773">
    <w:abstractNumId w:val="9"/>
  </w:num>
  <w:num w:numId="10" w16cid:durableId="1677033348">
    <w:abstractNumId w:val="7"/>
  </w:num>
  <w:num w:numId="11" w16cid:durableId="433019731">
    <w:abstractNumId w:val="5"/>
  </w:num>
  <w:num w:numId="12" w16cid:durableId="61105910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wyer">
    <w15:presenceInfo w15:providerId="None" w15:userId="Lawy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activeWritingStyle w:appName="MSWord" w:lang="en-US" w:vendorID="64" w:dllVersion="0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FF"/>
    <w:rsid w:val="0009149F"/>
    <w:rsid w:val="000A584A"/>
    <w:rsid w:val="001626C6"/>
    <w:rsid w:val="001C6D65"/>
    <w:rsid w:val="001E466B"/>
    <w:rsid w:val="001F52A9"/>
    <w:rsid w:val="0025785F"/>
    <w:rsid w:val="002F0CFD"/>
    <w:rsid w:val="003029A6"/>
    <w:rsid w:val="003057F6"/>
    <w:rsid w:val="003063B1"/>
    <w:rsid w:val="00307882"/>
    <w:rsid w:val="00360B70"/>
    <w:rsid w:val="0044083D"/>
    <w:rsid w:val="004658F2"/>
    <w:rsid w:val="00484871"/>
    <w:rsid w:val="004D36CF"/>
    <w:rsid w:val="00523220"/>
    <w:rsid w:val="005648EE"/>
    <w:rsid w:val="0061775E"/>
    <w:rsid w:val="00674A0F"/>
    <w:rsid w:val="00677AA1"/>
    <w:rsid w:val="007C791C"/>
    <w:rsid w:val="007E0BEF"/>
    <w:rsid w:val="00835176"/>
    <w:rsid w:val="008743B6"/>
    <w:rsid w:val="008910A2"/>
    <w:rsid w:val="008F4BB2"/>
    <w:rsid w:val="00992131"/>
    <w:rsid w:val="00997616"/>
    <w:rsid w:val="009F71F8"/>
    <w:rsid w:val="00A23F83"/>
    <w:rsid w:val="00A51A7D"/>
    <w:rsid w:val="00BB51FF"/>
    <w:rsid w:val="00BD2F4C"/>
    <w:rsid w:val="00BF424E"/>
    <w:rsid w:val="00BF449E"/>
    <w:rsid w:val="00C62808"/>
    <w:rsid w:val="00C71CBD"/>
    <w:rsid w:val="00C93419"/>
    <w:rsid w:val="00CF47CE"/>
    <w:rsid w:val="00D9756E"/>
    <w:rsid w:val="00DB6853"/>
    <w:rsid w:val="00E117A1"/>
    <w:rsid w:val="00EF7F76"/>
    <w:rsid w:val="00F33798"/>
    <w:rsid w:val="00F36660"/>
    <w:rsid w:val="00F43A73"/>
    <w:rsid w:val="00F91459"/>
    <w:rsid w:val="00FC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38F9"/>
  <w15:chartTrackingRefBased/>
  <w15:docId w15:val="{6F2BD89E-4E1C-7343-AD4E-C71BF872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1F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B5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5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5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5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5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51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51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51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51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5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5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5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51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51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51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51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51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51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51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5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51F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5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51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51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51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51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5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51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51FF"/>
    <w:rPr>
      <w:b/>
      <w:bCs/>
      <w:smallCaps/>
      <w:color w:val="0F4761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BB51FF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B51FF"/>
    <w:rPr>
      <w:sz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B51F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B51FF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B51FF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table" w:styleId="af1">
    <w:name w:val="Table Grid"/>
    <w:basedOn w:val="a1"/>
    <w:uiPriority w:val="39"/>
    <w:rsid w:val="00BB5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footnote text"/>
    <w:basedOn w:val="a"/>
    <w:link w:val="af3"/>
    <w:uiPriority w:val="99"/>
    <w:semiHidden/>
    <w:unhideWhenUsed/>
    <w:rsid w:val="00BB51FF"/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BB51FF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4">
    <w:name w:val="footnote reference"/>
    <w:basedOn w:val="a0"/>
    <w:uiPriority w:val="99"/>
    <w:semiHidden/>
    <w:unhideWhenUsed/>
    <w:rsid w:val="00BB51FF"/>
    <w:rPr>
      <w:vertAlign w:val="superscript"/>
    </w:rPr>
  </w:style>
  <w:style w:type="paragraph" w:styleId="af5">
    <w:name w:val="footer"/>
    <w:basedOn w:val="a"/>
    <w:link w:val="af6"/>
    <w:uiPriority w:val="99"/>
    <w:unhideWhenUsed/>
    <w:rsid w:val="00CF47CE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CF47CE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styleId="af7">
    <w:name w:val="page number"/>
    <w:basedOn w:val="a0"/>
    <w:uiPriority w:val="99"/>
    <w:semiHidden/>
    <w:unhideWhenUsed/>
    <w:rsid w:val="00CF47CE"/>
  </w:style>
  <w:style w:type="paragraph" w:styleId="af8">
    <w:name w:val="Revision"/>
    <w:hidden/>
    <w:uiPriority w:val="99"/>
    <w:semiHidden/>
    <w:rsid w:val="00CF47CE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1F82A7-A713-8E46-AB2E-58A77491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Lawyer</dc:creator>
  <cp:keywords/>
  <dc:description/>
  <cp:lastModifiedBy>Lawyer</cp:lastModifiedBy>
  <cp:revision>2</cp:revision>
  <dcterms:created xsi:type="dcterms:W3CDTF">2025-04-27T16:42:00Z</dcterms:created>
  <dcterms:modified xsi:type="dcterms:W3CDTF">2025-04-27T16:42:00Z</dcterms:modified>
</cp:coreProperties>
</file>